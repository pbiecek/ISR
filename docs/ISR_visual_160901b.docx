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8106D73" w14:textId="1D13CCDC" w:rsidR="00D01C49" w:rsidRPr="00EE1AAF" w:rsidRDefault="00F55201" w:rsidP="00D01C49">
      <w:pPr>
        <w:pStyle w:val="ListParagraph"/>
        <w:jc w:val="center"/>
        <w:rPr>
          <w:b/>
        </w:rPr>
      </w:pPr>
      <w:r>
        <w:rPr>
          <w:b/>
        </w:rPr>
        <w:t>Comprehensive g</w:t>
      </w:r>
      <w:r w:rsidR="00D01C49" w:rsidRPr="00EE1AAF">
        <w:rPr>
          <w:b/>
        </w:rPr>
        <w:t xml:space="preserve">raphical presentation of </w:t>
      </w:r>
      <w:ins w:id="0" w:author="Przemyslaw Biecek" w:date="2016-09-08T18:22:00Z">
        <w:r w:rsidR="00A475D7">
          <w:rPr>
            <w:b/>
          </w:rPr>
          <w:t xml:space="preserve">data from </w:t>
        </w:r>
      </w:ins>
      <w:r w:rsidR="00D01C49" w:rsidRPr="00EE1AAF">
        <w:rPr>
          <w:b/>
        </w:rPr>
        <w:t>incurred sample reanalysis</w:t>
      </w:r>
    </w:p>
    <w:p w14:paraId="3943BDC1" w14:textId="77777777" w:rsidR="009F6A75" w:rsidRPr="00EE1AAF" w:rsidRDefault="009F6A75" w:rsidP="0030565B">
      <w:pPr>
        <w:pStyle w:val="ListParagraph"/>
        <w:jc w:val="center"/>
        <w:rPr>
          <w:b/>
        </w:rPr>
      </w:pPr>
    </w:p>
    <w:p w14:paraId="76D35AF2" w14:textId="77777777" w:rsidR="009F6A75" w:rsidRPr="00245C5A" w:rsidRDefault="00AC4ED4" w:rsidP="0030565B">
      <w:pPr>
        <w:pStyle w:val="ListParagraph"/>
        <w:jc w:val="center"/>
        <w:rPr>
          <w:lang w:val="pl-PL"/>
        </w:rPr>
      </w:pPr>
      <w:r w:rsidRPr="00AC4ED4">
        <w:rPr>
          <w:lang w:val="pl-PL"/>
        </w:rPr>
        <w:t>P.J. Rudzki*</w:t>
      </w:r>
      <w:r w:rsidRPr="00AC4ED4">
        <w:rPr>
          <w:vertAlign w:val="superscript"/>
          <w:lang w:val="pl-PL"/>
        </w:rPr>
        <w:t>1</w:t>
      </w:r>
      <w:r w:rsidRPr="00AC4ED4">
        <w:rPr>
          <w:lang w:val="pl-PL"/>
        </w:rPr>
        <w:t>, P. Biecek</w:t>
      </w:r>
      <w:r w:rsidRPr="00AC4ED4">
        <w:rPr>
          <w:vertAlign w:val="superscript"/>
          <w:lang w:val="pl-PL"/>
        </w:rPr>
        <w:t>2</w:t>
      </w:r>
      <w:r w:rsidRPr="00AC4ED4">
        <w:rPr>
          <w:lang w:val="pl-PL"/>
        </w:rPr>
        <w:t>, M. Kaza</w:t>
      </w:r>
      <w:r w:rsidRPr="00AC4ED4">
        <w:rPr>
          <w:vertAlign w:val="superscript"/>
          <w:lang w:val="pl-PL"/>
        </w:rPr>
        <w:t>1</w:t>
      </w:r>
    </w:p>
    <w:p w14:paraId="2554DAD8" w14:textId="77777777" w:rsidR="007543A6" w:rsidRPr="00EE1AAF" w:rsidRDefault="000B10C4" w:rsidP="000B10C4">
      <w:r w:rsidRPr="00EE1AAF">
        <w:rPr>
          <w:vertAlign w:val="superscript"/>
        </w:rPr>
        <w:t>1</w:t>
      </w:r>
      <w:r w:rsidRPr="00EE1AAF">
        <w:t xml:space="preserve"> Pharmaceutical Research Institute, Pharmacology Department, 8 Rydygiera, 01-793 Warsaw, Poland</w:t>
      </w:r>
    </w:p>
    <w:p w14:paraId="435C5DB8" w14:textId="77777777" w:rsidR="004A27A5" w:rsidRPr="00245C5A" w:rsidRDefault="00AC4ED4" w:rsidP="004A27A5">
      <w:pPr>
        <w:rPr>
          <w:lang w:val="pl-PL"/>
        </w:rPr>
      </w:pPr>
      <w:r w:rsidRPr="00AC4ED4">
        <w:rPr>
          <w:vertAlign w:val="superscript"/>
          <w:lang w:val="pl-PL"/>
        </w:rPr>
        <w:t>2</w:t>
      </w:r>
      <w:r w:rsidRPr="00AC4ED4">
        <w:rPr>
          <w:lang w:val="pl-PL"/>
        </w:rPr>
        <w:t xml:space="preserve"> </w:t>
      </w:r>
      <w:proofErr w:type="spellStart"/>
      <w:ins w:id="1" w:author="Przemyslaw Biecek" w:date="2016-09-08T16:06:00Z">
        <w:r w:rsidR="00053484" w:rsidRPr="00053484">
          <w:rPr>
            <w:lang w:val="pl-PL"/>
          </w:rPr>
          <w:t>Faculty</w:t>
        </w:r>
        <w:proofErr w:type="spellEnd"/>
        <w:r w:rsidR="00053484" w:rsidRPr="00053484">
          <w:rPr>
            <w:lang w:val="pl-PL"/>
          </w:rPr>
          <w:t xml:space="preserve"> of </w:t>
        </w:r>
        <w:proofErr w:type="spellStart"/>
        <w:r w:rsidR="00053484" w:rsidRPr="00053484">
          <w:rPr>
            <w:lang w:val="pl-PL"/>
          </w:rPr>
          <w:t>Mathematics</w:t>
        </w:r>
        <w:proofErr w:type="spellEnd"/>
        <w:r w:rsidR="00053484" w:rsidRPr="00053484">
          <w:rPr>
            <w:lang w:val="pl-PL"/>
          </w:rPr>
          <w:t xml:space="preserve"> and Information Science, </w:t>
        </w:r>
        <w:proofErr w:type="spellStart"/>
        <w:r w:rsidR="00053484" w:rsidRPr="00053484">
          <w:rPr>
            <w:lang w:val="pl-PL"/>
          </w:rPr>
          <w:t>Warsaw</w:t>
        </w:r>
        <w:proofErr w:type="spellEnd"/>
        <w:r w:rsidR="00053484" w:rsidRPr="00053484">
          <w:rPr>
            <w:lang w:val="pl-PL"/>
          </w:rPr>
          <w:t xml:space="preserve"> </w:t>
        </w:r>
        <w:proofErr w:type="spellStart"/>
        <w:r w:rsidR="00053484" w:rsidRPr="00053484">
          <w:rPr>
            <w:lang w:val="pl-PL"/>
          </w:rPr>
          <w:t>University</w:t>
        </w:r>
        <w:proofErr w:type="spellEnd"/>
        <w:r w:rsidR="00053484" w:rsidRPr="00053484">
          <w:rPr>
            <w:lang w:val="pl-PL"/>
          </w:rPr>
          <w:t xml:space="preserve"> of Technology</w:t>
        </w:r>
      </w:ins>
      <w:del w:id="2" w:author="Przemyslaw Biecek" w:date="2016-09-08T16:06:00Z">
        <w:r w:rsidRPr="00AC4ED4" w:rsidDel="00053484">
          <w:rPr>
            <w:highlight w:val="yellow"/>
            <w:lang w:val="pl-PL"/>
          </w:rPr>
          <w:delText>Do uzupełnienia przez Przemka</w:delText>
        </w:r>
      </w:del>
      <w:r w:rsidRPr="00AC4ED4">
        <w:rPr>
          <w:lang w:val="pl-PL"/>
        </w:rPr>
        <w:t xml:space="preserve"> </w:t>
      </w:r>
      <w:ins w:id="3" w:author="Przemyslaw Biecek" w:date="2016-09-08T16:07:00Z">
        <w:r w:rsidR="00053484" w:rsidRPr="00053484">
          <w:rPr>
            <w:lang w:val="pl-PL"/>
          </w:rPr>
          <w:t xml:space="preserve">Koszykowa 75, 00-662 </w:t>
        </w:r>
        <w:proofErr w:type="spellStart"/>
        <w:r w:rsidR="00053484" w:rsidRPr="00053484">
          <w:rPr>
            <w:lang w:val="pl-PL"/>
          </w:rPr>
          <w:t>Warsaw</w:t>
        </w:r>
        <w:proofErr w:type="spellEnd"/>
        <w:r w:rsidR="00053484" w:rsidRPr="00053484">
          <w:rPr>
            <w:lang w:val="pl-PL"/>
          </w:rPr>
          <w:t>, Poland</w:t>
        </w:r>
      </w:ins>
      <w:del w:id="4" w:author="Przemyslaw Biecek" w:date="2016-09-08T16:07:00Z">
        <w:r w:rsidRPr="00AC4ED4" w:rsidDel="00053484">
          <w:rPr>
            <w:lang w:val="pl-PL"/>
          </w:rPr>
          <w:delText>Warsaw, Poland</w:delText>
        </w:r>
      </w:del>
    </w:p>
    <w:p w14:paraId="49844019" w14:textId="77777777" w:rsidR="000B10C4" w:rsidRPr="00245C5A" w:rsidRDefault="000B10C4" w:rsidP="000B10C4">
      <w:pPr>
        <w:rPr>
          <w:lang w:val="pl-PL"/>
        </w:rPr>
      </w:pPr>
    </w:p>
    <w:p w14:paraId="719BDA44" w14:textId="77777777" w:rsidR="000B10C4" w:rsidRPr="00EE1AAF" w:rsidRDefault="000B10C4" w:rsidP="000B10C4">
      <w:pPr>
        <w:shd w:val="clear" w:color="auto" w:fill="FFFFFF"/>
        <w:spacing w:before="120" w:after="120" w:line="480" w:lineRule="auto"/>
      </w:pPr>
      <w:r w:rsidRPr="00EE1AAF">
        <w:t xml:space="preserve">*Correspondence to: Piotr </w:t>
      </w:r>
      <w:r w:rsidR="00EE1AAF">
        <w:t xml:space="preserve">J. </w:t>
      </w:r>
      <w:r w:rsidRPr="00EE1AAF">
        <w:t xml:space="preserve">Rudzki, Pharmaceutical Research Institute, Pharmacology Department, 8 Rydygiera, </w:t>
      </w:r>
      <w:proofErr w:type="gramStart"/>
      <w:r w:rsidRPr="00EE1AAF">
        <w:t>01</w:t>
      </w:r>
      <w:proofErr w:type="gramEnd"/>
      <w:r w:rsidRPr="00EE1AAF">
        <w:t xml:space="preserve">-793 Warsaw, Poland. </w:t>
      </w:r>
      <w:proofErr w:type="gramStart"/>
      <w:r w:rsidRPr="00EE1AAF">
        <w:t>Mobile: +48 601 585 453.</w:t>
      </w:r>
      <w:proofErr w:type="gramEnd"/>
      <w:r w:rsidRPr="00EE1AAF">
        <w:t xml:space="preserve"> </w:t>
      </w:r>
      <w:proofErr w:type="gramStart"/>
      <w:r w:rsidRPr="00EE1AAF">
        <w:t>Fax: +48 22 456 38 38.</w:t>
      </w:r>
      <w:proofErr w:type="gramEnd"/>
      <w:r w:rsidRPr="00EE1AAF">
        <w:t xml:space="preserve"> E-mail: p.rudzki@ifarm.eu. </w:t>
      </w:r>
    </w:p>
    <w:p w14:paraId="03116515" w14:textId="77777777" w:rsidR="007543A6" w:rsidRPr="00EE1AAF" w:rsidRDefault="007543A6" w:rsidP="0030565B">
      <w:pPr>
        <w:pStyle w:val="ListParagraph"/>
        <w:jc w:val="center"/>
        <w:rPr>
          <w:b/>
          <w:highlight w:val="yellow"/>
        </w:rPr>
      </w:pPr>
    </w:p>
    <w:p w14:paraId="4D5F8C34" w14:textId="77777777" w:rsidR="00302A7F" w:rsidRPr="00EE1AAF" w:rsidRDefault="00302A7F" w:rsidP="0030565B">
      <w:pPr>
        <w:pStyle w:val="ListParagraph"/>
        <w:jc w:val="center"/>
        <w:rPr>
          <w:b/>
        </w:rPr>
      </w:pPr>
      <w:r w:rsidRPr="00EE1AAF">
        <w:rPr>
          <w:b/>
          <w:highlight w:val="yellow"/>
        </w:rPr>
        <w:t>Abstract</w:t>
      </w:r>
    </w:p>
    <w:p w14:paraId="65927BDC" w14:textId="77777777" w:rsidR="007543A6" w:rsidRPr="00EE1AAF" w:rsidRDefault="007543A6" w:rsidP="0030565B">
      <w:pPr>
        <w:pStyle w:val="ListParagraph"/>
        <w:jc w:val="center"/>
        <w:rPr>
          <w:b/>
        </w:rPr>
      </w:pPr>
    </w:p>
    <w:p w14:paraId="3FA69704" w14:textId="77777777" w:rsidR="007543A6" w:rsidRPr="00EE1AAF" w:rsidRDefault="007543A6" w:rsidP="007543A6">
      <w:r w:rsidRPr="00EE1AAF">
        <w:rPr>
          <w:b/>
        </w:rPr>
        <w:t>Keywords</w:t>
      </w:r>
      <w:r w:rsidR="00A75A48" w:rsidRPr="00EE1AAF">
        <w:rPr>
          <w:b/>
        </w:rPr>
        <w:t xml:space="preserve"> </w:t>
      </w:r>
      <w:r w:rsidR="00A75A48" w:rsidRPr="00EE1AAF">
        <w:rPr>
          <w:b/>
          <w:highlight w:val="yellow"/>
        </w:rPr>
        <w:t>(5-10)</w:t>
      </w:r>
      <w:r w:rsidRPr="00EE1AAF">
        <w:rPr>
          <w:b/>
        </w:rPr>
        <w:t>:</w:t>
      </w:r>
      <w:r w:rsidRPr="00EE1AAF">
        <w:t xml:space="preserve"> </w:t>
      </w:r>
      <w:r w:rsidR="000B10C4" w:rsidRPr="00EE1AAF">
        <w:t xml:space="preserve">incurred sample reanalysis, </w:t>
      </w:r>
      <w:r w:rsidR="005439C7" w:rsidRPr="00EE1AAF">
        <w:t>visualization</w:t>
      </w:r>
      <w:r w:rsidR="000B10C4" w:rsidRPr="00EE1AAF">
        <w:t>, bioanalysis; regulatory compliance; pharmacokinetics</w:t>
      </w:r>
      <w:r w:rsidR="00EE1AAF" w:rsidRPr="00EE1AAF">
        <w:t xml:space="preserve">; </w:t>
      </w:r>
      <w:r w:rsidR="009E0575">
        <w:t>visual inspection of data;</w:t>
      </w:r>
      <w:r w:rsidR="009E0575" w:rsidRPr="00EE1AAF">
        <w:t xml:space="preserve"> </w:t>
      </w:r>
      <w:r w:rsidR="00EE1AAF" w:rsidRPr="00EE1AAF">
        <w:t>data processing methodology; data quality</w:t>
      </w:r>
      <w:r w:rsidR="009E0575">
        <w:t>.</w:t>
      </w:r>
    </w:p>
    <w:p w14:paraId="74FC4419" w14:textId="77777777" w:rsidR="007543A6" w:rsidRPr="00EE1AAF" w:rsidRDefault="007543A6" w:rsidP="007543A6">
      <w:pPr>
        <w:rPr>
          <w:b/>
        </w:rPr>
      </w:pPr>
    </w:p>
    <w:p w14:paraId="0CCD7682" w14:textId="77777777" w:rsidR="000E5E9E" w:rsidRPr="00EE1AAF" w:rsidRDefault="000E5E9E" w:rsidP="00622442">
      <w:pPr>
        <w:pStyle w:val="Heading1"/>
      </w:pPr>
      <w:r w:rsidRPr="00EE1AAF">
        <w:t>Introduction</w:t>
      </w:r>
    </w:p>
    <w:p w14:paraId="414823C8" w14:textId="77777777" w:rsidR="00CF57A2" w:rsidRPr="00EE1AAF" w:rsidRDefault="00CF57A2" w:rsidP="00622442">
      <w:r w:rsidRPr="00EE1AAF">
        <w:t xml:space="preserve">Since rejuvenation of incurred sample reanalysis </w:t>
      </w:r>
      <w:r w:rsidR="007D40A3" w:rsidRPr="00EE1AAF">
        <w:t xml:space="preserve">(ISR) </w:t>
      </w:r>
      <w:r w:rsidRPr="00EE1AAF">
        <w:t xml:space="preserve">reported after the </w:t>
      </w:r>
      <w:r w:rsidR="006E7ECA" w:rsidRPr="00EE1AAF">
        <w:t>3</w:t>
      </w:r>
      <w:r w:rsidR="006E7ECA" w:rsidRPr="00EE1AAF">
        <w:rPr>
          <w:vertAlign w:val="superscript"/>
        </w:rPr>
        <w:t>rd</w:t>
      </w:r>
      <w:r w:rsidRPr="00EE1AAF">
        <w:rPr>
          <w:vertAlign w:val="superscript"/>
        </w:rPr>
        <w:t xml:space="preserve"> </w:t>
      </w:r>
      <w:r w:rsidRPr="00EE1AAF">
        <w:t xml:space="preserve">AAPS / FDA </w:t>
      </w:r>
      <w:proofErr w:type="spellStart"/>
      <w:r w:rsidRPr="00EE1AAF">
        <w:t>Bioanalytical</w:t>
      </w:r>
      <w:proofErr w:type="spellEnd"/>
      <w:r w:rsidRPr="00EE1AAF">
        <w:t xml:space="preserve"> Workshop [</w:t>
      </w:r>
      <w:proofErr w:type="spellStart"/>
      <w:r w:rsidR="002B21BC">
        <w:t>Rocci</w:t>
      </w:r>
      <w:proofErr w:type="spellEnd"/>
      <w:r w:rsidRPr="00EE1AAF">
        <w:t>]</w:t>
      </w:r>
      <w:r w:rsidR="007D40A3" w:rsidRPr="00EE1AAF">
        <w:t xml:space="preserve">, the ISR became a widely discussed topic in bioanalytical </w:t>
      </w:r>
      <w:r w:rsidR="00C57C1A">
        <w:t xml:space="preserve">and pharmaceutical </w:t>
      </w:r>
      <w:r w:rsidR="007D40A3" w:rsidRPr="00EE1AAF">
        <w:t xml:space="preserve">literature. Its contribution to assure reliability of pharmacokinetic studies </w:t>
      </w:r>
      <w:proofErr w:type="gramStart"/>
      <w:r w:rsidR="007D40A3" w:rsidRPr="00EE1AAF">
        <w:t>can not</w:t>
      </w:r>
      <w:proofErr w:type="gramEnd"/>
      <w:r w:rsidR="007D40A3" w:rsidRPr="00EE1AAF">
        <w:t xml:space="preserve"> be overestimated as it may reveal some issues that are invisible during bioanalytical method validation. Numerous case studies show that failed ISR [</w:t>
      </w:r>
      <w:proofErr w:type="spellStart"/>
      <w:r w:rsidR="007D40A3" w:rsidRPr="00EE1AAF">
        <w:t>Yadav</w:t>
      </w:r>
      <w:proofErr w:type="spellEnd"/>
      <w:r w:rsidR="007D40A3" w:rsidRPr="00EE1AAF">
        <w:t xml:space="preserve">] </w:t>
      </w:r>
      <w:r w:rsidR="005E47FD" w:rsidRPr="00EE1AAF">
        <w:t xml:space="preserve">– </w:t>
      </w:r>
      <w:r w:rsidR="007D40A3" w:rsidRPr="00EE1AAF">
        <w:t xml:space="preserve">or </w:t>
      </w:r>
      <w:r w:rsidR="001829F2" w:rsidRPr="00EE1AAF">
        <w:t xml:space="preserve">even </w:t>
      </w:r>
      <w:r w:rsidR="007D40A3" w:rsidRPr="00EE1AAF">
        <w:t xml:space="preserve">unmatched results in passed ISR [Tan] </w:t>
      </w:r>
      <w:r w:rsidR="005E47FD" w:rsidRPr="00EE1AAF">
        <w:t xml:space="preserve">– </w:t>
      </w:r>
      <w:r w:rsidR="007D40A3" w:rsidRPr="00EE1AAF">
        <w:t>lead to valuable observations and increased reliability of results.</w:t>
      </w:r>
    </w:p>
    <w:p w14:paraId="07917F3C" w14:textId="1C1B7540" w:rsidR="00AE7DA8" w:rsidRPr="00EE1AAF" w:rsidRDefault="007D40A3" w:rsidP="00622442">
      <w:r w:rsidRPr="00EE1AAF">
        <w:t xml:space="preserve">Although ISR </w:t>
      </w:r>
      <w:r w:rsidR="00EE1AAF">
        <w:t>methodology was</w:t>
      </w:r>
      <w:r w:rsidRPr="00EE1AAF">
        <w:t xml:space="preserve"> adopted in the regulatory guidelines [EMA, FDA]</w:t>
      </w:r>
      <w:r w:rsidR="00AE7DA8" w:rsidRPr="00EE1AAF">
        <w:t xml:space="preserve">, not all </w:t>
      </w:r>
      <w:r w:rsidR="00F55201">
        <w:t>the</w:t>
      </w:r>
      <w:r w:rsidR="00F55201" w:rsidRPr="00EE1AAF">
        <w:t xml:space="preserve"> </w:t>
      </w:r>
      <w:r w:rsidR="00AE7DA8" w:rsidRPr="00EE1AAF">
        <w:t xml:space="preserve">questions </w:t>
      </w:r>
      <w:r w:rsidR="005439C7">
        <w:t xml:space="preserve">asked by the bioanalytical community </w:t>
      </w:r>
      <w:r w:rsidR="00AE7DA8" w:rsidRPr="00EE1AAF">
        <w:t>have been answer</w:t>
      </w:r>
      <w:r w:rsidR="00F55201">
        <w:t>ed</w:t>
      </w:r>
      <w:r w:rsidR="00AE7DA8" w:rsidRPr="00EE1AAF">
        <w:t xml:space="preserve">. It seems that one of those unsolved issues is the graphical presentation of data as different authors use </w:t>
      </w:r>
      <w:r w:rsidR="00F55201">
        <w:t>various</w:t>
      </w:r>
      <w:r w:rsidR="00F55201" w:rsidRPr="00EE1AAF">
        <w:t xml:space="preserve"> </w:t>
      </w:r>
      <w:r w:rsidR="00AE7DA8" w:rsidRPr="00EE1AAF">
        <w:t xml:space="preserve">plots to illustrate their ISR findings. </w:t>
      </w:r>
      <w:r w:rsidR="001829F2" w:rsidRPr="00EE1AAF">
        <w:t>Among previously reported plots and graph</w:t>
      </w:r>
      <w:r w:rsidR="009F6A75" w:rsidRPr="00EE1AAF">
        <w:t>s</w:t>
      </w:r>
      <w:r w:rsidR="001829F2" w:rsidRPr="00EE1AAF">
        <w:t xml:space="preserve"> were: Bland-Altman [</w:t>
      </w:r>
      <w:proofErr w:type="spellStart"/>
      <w:r w:rsidR="001829F2" w:rsidRPr="00EE1AAF">
        <w:t>Rocci</w:t>
      </w:r>
      <w:proofErr w:type="spellEnd"/>
      <w:r w:rsidR="001829F2" w:rsidRPr="00EE1AAF">
        <w:t>]</w:t>
      </w:r>
      <w:r w:rsidR="005439C7">
        <w:t xml:space="preserve"> and its variations </w:t>
      </w:r>
      <w:r w:rsidR="00A31F18" w:rsidRPr="00EE1AAF">
        <w:t>[Tan, Barfield]</w:t>
      </w:r>
      <w:r w:rsidR="001829F2" w:rsidRPr="00EE1AAF">
        <w:t>, box-and-whisker</w:t>
      </w:r>
      <w:r w:rsidR="00A31F18" w:rsidRPr="00EE1AAF">
        <w:t xml:space="preserve"> [de Boer]</w:t>
      </w:r>
      <w:r w:rsidR="00657A56" w:rsidRPr="00EE1AAF">
        <w:t xml:space="preserve"> and</w:t>
      </w:r>
      <w:r w:rsidR="001829F2" w:rsidRPr="00EE1AAF">
        <w:t xml:space="preserve"> </w:t>
      </w:r>
      <w:r w:rsidR="0005003E" w:rsidRPr="00EE1AAF">
        <w:t xml:space="preserve">bar </w:t>
      </w:r>
      <w:del w:id="5" w:author="Przemyslaw Biecek" w:date="2016-09-08T18:08:00Z">
        <w:r w:rsidR="0005003E" w:rsidRPr="00EE1AAF" w:rsidDel="009A554E">
          <w:delText xml:space="preserve">diagram </w:delText>
        </w:r>
      </w:del>
      <w:ins w:id="6" w:author="Przemyslaw Biecek" w:date="2016-09-08T18:08:00Z">
        <w:r w:rsidR="009A554E">
          <w:t>chart</w:t>
        </w:r>
        <w:r w:rsidR="009A554E" w:rsidRPr="00EE1AAF">
          <w:t xml:space="preserve"> </w:t>
        </w:r>
      </w:ins>
      <w:r w:rsidR="001829F2" w:rsidRPr="00EE1AAF">
        <w:t>[</w:t>
      </w:r>
      <w:proofErr w:type="spellStart"/>
      <w:r w:rsidR="001829F2" w:rsidRPr="00EE1AAF">
        <w:t>Yadav</w:t>
      </w:r>
      <w:proofErr w:type="spellEnd"/>
      <w:r w:rsidR="001829F2" w:rsidRPr="00EE1AAF">
        <w:t>]</w:t>
      </w:r>
      <w:r w:rsidR="009F6A75" w:rsidRPr="00EE1AAF">
        <w:t xml:space="preserve">. </w:t>
      </w:r>
      <w:r w:rsidR="00AE7DA8" w:rsidRPr="00EE1AAF">
        <w:t>Different approaches to the visual</w:t>
      </w:r>
      <w:r w:rsidR="00EE1AAF">
        <w:t xml:space="preserve"> </w:t>
      </w:r>
      <w:r w:rsidR="00AE7DA8" w:rsidRPr="00EE1AAF">
        <w:t>i</w:t>
      </w:r>
      <w:r w:rsidR="00EE1AAF">
        <w:t>nspection of data quality</w:t>
      </w:r>
      <w:r w:rsidR="00AE7DA8" w:rsidRPr="00EE1AAF">
        <w:t xml:space="preserve"> are </w:t>
      </w:r>
      <w:r w:rsidR="009F6A75" w:rsidRPr="00EE1AAF">
        <w:t>essential</w:t>
      </w:r>
      <w:r w:rsidR="00AE7DA8" w:rsidRPr="00EE1AAF">
        <w:t xml:space="preserve"> as the bioanalytical community is still </w:t>
      </w:r>
      <w:r w:rsidR="00F55201">
        <w:t>developing</w:t>
      </w:r>
      <w:r w:rsidR="00F55201" w:rsidRPr="00EE1AAF">
        <w:t xml:space="preserve"> </w:t>
      </w:r>
      <w:r w:rsidR="00AE7DA8" w:rsidRPr="00EE1AAF">
        <w:t xml:space="preserve">the optimal ISR methodology. However, some unification could help to compare results from different </w:t>
      </w:r>
      <w:r w:rsidR="00F55201">
        <w:t>laboratories</w:t>
      </w:r>
      <w:r w:rsidR="00AE7DA8" w:rsidRPr="00EE1AAF">
        <w:t xml:space="preserve"> </w:t>
      </w:r>
      <w:r w:rsidR="006A4CCB" w:rsidRPr="00EE1AAF">
        <w:t xml:space="preserve">during </w:t>
      </w:r>
      <w:r w:rsidR="00AE7DA8" w:rsidRPr="00EE1AAF">
        <w:t>both scien</w:t>
      </w:r>
      <w:r w:rsidR="006A4CCB" w:rsidRPr="00EE1AAF">
        <w:t xml:space="preserve">tific and regulatory data review. </w:t>
      </w:r>
    </w:p>
    <w:p w14:paraId="73CAD086" w14:textId="77777777" w:rsidR="00651E32" w:rsidRPr="00EE1AAF" w:rsidRDefault="003B2AF4" w:rsidP="00651E32">
      <w:r w:rsidRPr="00EE1AAF">
        <w:t>Why visual</w:t>
      </w:r>
      <w:r w:rsidR="00EE1AAF">
        <w:t xml:space="preserve"> </w:t>
      </w:r>
      <w:r w:rsidR="00EE1AAF" w:rsidRPr="00EE1AAF">
        <w:t>i</w:t>
      </w:r>
      <w:r w:rsidR="00EE1AAF">
        <w:t>nspection of data quality</w:t>
      </w:r>
      <w:r w:rsidR="00EE1AAF" w:rsidRPr="00EE1AAF">
        <w:t xml:space="preserve"> </w:t>
      </w:r>
      <w:r w:rsidRPr="00EE1AAF">
        <w:t xml:space="preserve">is important? </w:t>
      </w:r>
      <w:r w:rsidR="00DC4A61">
        <w:t xml:space="preserve">The </w:t>
      </w:r>
      <w:r w:rsidRPr="00EE1AAF">
        <w:t xml:space="preserve">researchers, </w:t>
      </w:r>
      <w:r w:rsidR="00EE1AAF">
        <w:t xml:space="preserve">clinical and pharmacokinetic </w:t>
      </w:r>
      <w:r w:rsidRPr="00EE1AAF">
        <w:t>laboratory managers</w:t>
      </w:r>
      <w:r w:rsidR="009F6A75" w:rsidRPr="00EE1AAF">
        <w:t xml:space="preserve">, quality assurance </w:t>
      </w:r>
      <w:r w:rsidR="00E072DA" w:rsidRPr="00EE1AAF">
        <w:t>or</w:t>
      </w:r>
      <w:r w:rsidR="009F6A75" w:rsidRPr="00EE1AAF">
        <w:t xml:space="preserve"> control staff</w:t>
      </w:r>
      <w:r w:rsidRPr="00EE1AAF">
        <w:t xml:space="preserve"> a</w:t>
      </w:r>
      <w:r w:rsidR="00E072DA" w:rsidRPr="00EE1AAF">
        <w:t>s well as</w:t>
      </w:r>
      <w:r w:rsidRPr="00EE1AAF">
        <w:t xml:space="preserve"> regulatory assessors are too busy </w:t>
      </w:r>
      <w:proofErr w:type="gramStart"/>
      <w:r w:rsidRPr="00EE1AAF">
        <w:t>nowadays,</w:t>
      </w:r>
      <w:proofErr w:type="gramEnd"/>
      <w:r w:rsidRPr="00EE1AAF">
        <w:t xml:space="preserve"> they have to evaluate too </w:t>
      </w:r>
      <w:r w:rsidR="00F55201" w:rsidRPr="00EE1AAF">
        <w:t>m</w:t>
      </w:r>
      <w:r w:rsidR="00F55201">
        <w:t>uch</w:t>
      </w:r>
      <w:r w:rsidR="00F55201" w:rsidRPr="00EE1AAF">
        <w:t xml:space="preserve"> </w:t>
      </w:r>
      <w:r w:rsidRPr="00EE1AAF">
        <w:t>data. Tabulated data</w:t>
      </w:r>
      <w:r w:rsidR="009F6A75" w:rsidRPr="00EE1AAF">
        <w:t xml:space="preserve"> –</w:t>
      </w:r>
      <w:r w:rsidRPr="00EE1AAF">
        <w:t xml:space="preserve"> especially containing a huge amount of numbers</w:t>
      </w:r>
      <w:r w:rsidR="009F6A75" w:rsidRPr="00EE1AAF">
        <w:t xml:space="preserve"> </w:t>
      </w:r>
      <w:r w:rsidR="00D01C49" w:rsidRPr="00EE1AAF">
        <w:t>what is the case in most ISR datasets</w:t>
      </w:r>
      <w:r w:rsidR="00EE1AAF">
        <w:t xml:space="preserve"> </w:t>
      </w:r>
      <w:r w:rsidR="009F6A75" w:rsidRPr="00EE1AAF">
        <w:t>–</w:t>
      </w:r>
      <w:r w:rsidRPr="00EE1AAF">
        <w:t xml:space="preserve"> is difficult </w:t>
      </w:r>
      <w:r w:rsidR="00D01C49" w:rsidRPr="00EE1AAF">
        <w:t>to</w:t>
      </w:r>
      <w:r w:rsidRPr="00EE1AAF">
        <w:t xml:space="preserve"> interpret. Th</w:t>
      </w:r>
      <w:r w:rsidR="00D01C49" w:rsidRPr="00EE1AAF">
        <w:t>us</w:t>
      </w:r>
      <w:r w:rsidRPr="00EE1AAF">
        <w:t xml:space="preserve">, a </w:t>
      </w:r>
      <w:r w:rsidR="00F55201">
        <w:t>clear</w:t>
      </w:r>
      <w:r w:rsidRPr="00EE1AAF">
        <w:t xml:space="preserve"> graphical presentation may help to find quickly a needle in a haystack. </w:t>
      </w:r>
      <w:r w:rsidR="00651E32" w:rsidRPr="00EE1AAF">
        <w:t xml:space="preserve">The statement by </w:t>
      </w:r>
      <w:proofErr w:type="spellStart"/>
      <w:r w:rsidR="00651E32" w:rsidRPr="00EE1AAF">
        <w:t>Tukey</w:t>
      </w:r>
      <w:proofErr w:type="spellEnd"/>
      <w:r w:rsidR="00651E32" w:rsidRPr="00EE1AAF">
        <w:t xml:space="preserve"> “</w:t>
      </w:r>
      <w:r w:rsidR="00651E32" w:rsidRPr="00EE1AAF">
        <w:rPr>
          <w:i/>
        </w:rPr>
        <w:t>The greatest value of a picture is when it forces us to notice what we never expected to see</w:t>
      </w:r>
      <w:r w:rsidR="00651E32" w:rsidRPr="00EE1AAF">
        <w:t>”</w:t>
      </w:r>
      <w:r w:rsidR="00A26BBB" w:rsidRPr="00EE1AAF">
        <w:t xml:space="preserve"> [</w:t>
      </w:r>
      <w:proofErr w:type="spellStart"/>
      <w:r w:rsidR="00A26BBB" w:rsidRPr="00EE1AAF">
        <w:t>Tukey</w:t>
      </w:r>
      <w:proofErr w:type="spellEnd"/>
      <w:r w:rsidR="00A26BBB" w:rsidRPr="00EE1AAF">
        <w:t>]</w:t>
      </w:r>
      <w:r w:rsidR="00651E32" w:rsidRPr="00EE1AAF">
        <w:t xml:space="preserve"> </w:t>
      </w:r>
      <w:r w:rsidR="00651E32" w:rsidRPr="00EE1AAF">
        <w:lastRenderedPageBreak/>
        <w:t xml:space="preserve">seems to be ideally fitted to the ISR topic, because all unexpected issues have to be </w:t>
      </w:r>
      <w:r w:rsidR="00A26BBB" w:rsidRPr="00EE1AAF">
        <w:t>solved before tested drug is available to patients</w:t>
      </w:r>
      <w:r w:rsidR="00651E32" w:rsidRPr="00EE1AAF">
        <w:t xml:space="preserve">. </w:t>
      </w:r>
    </w:p>
    <w:p w14:paraId="46AE9991" w14:textId="156E9C1E" w:rsidR="00AE7DA8" w:rsidRPr="00EE1AAF" w:rsidRDefault="003B2AF4" w:rsidP="00622442">
      <w:r w:rsidRPr="00EE1AAF">
        <w:t xml:space="preserve">In this paper we aimed to answer the question if there is </w:t>
      </w:r>
      <w:proofErr w:type="gramStart"/>
      <w:r w:rsidRPr="00EE1AAF">
        <w:t>an</w:t>
      </w:r>
      <w:proofErr w:type="gramEnd"/>
      <w:r w:rsidRPr="00EE1AAF">
        <w:t xml:space="preserve"> universal </w:t>
      </w:r>
      <w:commentRangeStart w:id="7"/>
      <w:del w:id="8" w:author="Przemyslaw Biecek" w:date="2016-09-08T18:08:00Z">
        <w:r w:rsidRPr="00EE1AAF" w:rsidDel="009A554E">
          <w:delText>plot or graph</w:delText>
        </w:r>
        <w:commentRangeEnd w:id="7"/>
        <w:r w:rsidR="00E072DA" w:rsidRPr="00EE1AAF" w:rsidDel="009A554E">
          <w:rPr>
            <w:rStyle w:val="CommentReference"/>
          </w:rPr>
          <w:commentReference w:id="7"/>
        </w:r>
      </w:del>
      <w:ins w:id="9" w:author="Przemyslaw Biecek" w:date="2016-09-08T18:08:00Z">
        <w:r w:rsidR="009A554E">
          <w:t>approach</w:t>
        </w:r>
      </w:ins>
      <w:r w:rsidRPr="00EE1AAF">
        <w:t xml:space="preserve"> </w:t>
      </w:r>
      <w:commentRangeStart w:id="10"/>
      <w:r w:rsidRPr="00EE1AAF">
        <w:t>to</w:t>
      </w:r>
      <w:commentRangeEnd w:id="10"/>
      <w:r w:rsidR="00F227DD">
        <w:rPr>
          <w:rStyle w:val="CommentReference"/>
        </w:rPr>
        <w:commentReference w:id="10"/>
      </w:r>
      <w:r w:rsidRPr="00EE1AAF">
        <w:t xml:space="preserve"> visualize ISR data. </w:t>
      </w:r>
      <w:r w:rsidR="002F1CC3" w:rsidRPr="00EE1AAF">
        <w:t xml:space="preserve">Our secondary </w:t>
      </w:r>
      <w:r w:rsidR="00202AB5" w:rsidRPr="00EE1AAF">
        <w:t>goal was to propose</w:t>
      </w:r>
      <w:r w:rsidR="002F1CC3" w:rsidRPr="00EE1AAF">
        <w:t xml:space="preserve"> </w:t>
      </w:r>
      <w:r w:rsidR="00DC4A61">
        <w:t xml:space="preserve">graphical </w:t>
      </w:r>
      <w:proofErr w:type="gramStart"/>
      <w:r w:rsidR="002F1CC3" w:rsidRPr="00EE1AAF">
        <w:t xml:space="preserve">standard </w:t>
      </w:r>
      <w:r w:rsidR="00DC4A61">
        <w:t xml:space="preserve">which shows </w:t>
      </w:r>
      <w:r w:rsidR="00F55201">
        <w:t>at a glance whether</w:t>
      </w:r>
      <w:r w:rsidR="00DC4A61">
        <w:t xml:space="preserve"> ISR acceptance criteria are met</w:t>
      </w:r>
      <w:proofErr w:type="gramEnd"/>
      <w:r w:rsidR="00DC4A61">
        <w:t xml:space="preserve"> or not</w:t>
      </w:r>
      <w:r w:rsidR="002F1CC3" w:rsidRPr="00EE1AAF">
        <w:t xml:space="preserve">. </w:t>
      </w:r>
      <w:r w:rsidRPr="00EE1AAF">
        <w:t>We evaluate</w:t>
      </w:r>
      <w:r w:rsidR="00DC4A61">
        <w:t>d</w:t>
      </w:r>
      <w:r w:rsidRPr="00EE1AAF">
        <w:t xml:space="preserve"> the advantages and limitations of </w:t>
      </w:r>
      <w:r w:rsidR="005E47FD" w:rsidRPr="00EE1AAF">
        <w:t xml:space="preserve">different </w:t>
      </w:r>
      <w:r w:rsidR="00EE1AAF">
        <w:t>graphical presentations</w:t>
      </w:r>
      <w:r w:rsidR="005E47FD" w:rsidRPr="00EE1AAF">
        <w:t xml:space="preserve"> – both </w:t>
      </w:r>
      <w:r w:rsidR="00EE1AAF">
        <w:t xml:space="preserve">applied </w:t>
      </w:r>
      <w:r w:rsidR="009852EB" w:rsidRPr="00EE1AAF">
        <w:t>previously</w:t>
      </w:r>
      <w:r w:rsidRPr="00EE1AAF">
        <w:t xml:space="preserve"> </w:t>
      </w:r>
      <w:del w:id="11" w:author="m_kaza" w:date="2016-09-01T15:45:00Z">
        <w:r w:rsidR="002F1CC3" w:rsidRPr="00EE1AAF" w:rsidDel="006467F4">
          <w:delText>as well as</w:delText>
        </w:r>
      </w:del>
      <w:ins w:id="12" w:author="m_kaza" w:date="2016-09-01T15:45:00Z">
        <w:r w:rsidR="006467F4">
          <w:t>and</w:t>
        </w:r>
      </w:ins>
      <w:r w:rsidR="005E47FD" w:rsidRPr="00EE1AAF">
        <w:t xml:space="preserve"> our novel proposal</w:t>
      </w:r>
      <w:r w:rsidR="00D01C49" w:rsidRPr="00EE1AAF">
        <w:t>s</w:t>
      </w:r>
      <w:r w:rsidR="009852EB" w:rsidRPr="00EE1AAF">
        <w:t>.</w:t>
      </w:r>
    </w:p>
    <w:p w14:paraId="3346374D" w14:textId="77777777" w:rsidR="00CF57A2" w:rsidRPr="00EE1AAF" w:rsidRDefault="00CF57A2" w:rsidP="00622442">
      <w:pPr>
        <w:pStyle w:val="Heading1"/>
      </w:pPr>
      <w:r w:rsidRPr="00EE1AAF">
        <w:t>Methods</w:t>
      </w:r>
    </w:p>
    <w:p w14:paraId="27C466D5" w14:textId="77777777" w:rsidR="007D40A3" w:rsidRPr="00EE1AAF" w:rsidRDefault="00622442" w:rsidP="00622442">
      <w:r w:rsidRPr="00EE1AAF">
        <w:t xml:space="preserve">Calculations and acceptance criteria were in line with </w:t>
      </w:r>
      <w:commentRangeStart w:id="13"/>
      <w:r w:rsidRPr="00EE1AAF">
        <w:t>EMA</w:t>
      </w:r>
      <w:commentRangeEnd w:id="13"/>
      <w:r w:rsidR="00C349C2">
        <w:rPr>
          <w:rStyle w:val="CommentReference"/>
        </w:rPr>
        <w:commentReference w:id="13"/>
      </w:r>
      <w:r w:rsidRPr="00EE1AAF">
        <w:t xml:space="preserve"> bioanalytical method validation guideline</w:t>
      </w:r>
      <w:r w:rsidR="00A9520D" w:rsidRPr="00EE1AAF">
        <w:t xml:space="preserve"> [EMA]</w:t>
      </w:r>
      <w:r w:rsidRPr="00EE1AAF">
        <w:t xml:space="preserve">. </w:t>
      </w:r>
      <w:r w:rsidR="007D40A3" w:rsidRPr="00EE1AAF">
        <w:t xml:space="preserve">The %difference </w:t>
      </w:r>
      <w:r w:rsidRPr="00EE1AAF">
        <w:t xml:space="preserve">(Equation 1) </w:t>
      </w:r>
      <w:r w:rsidR="007D40A3" w:rsidRPr="00EE1AAF">
        <w:t xml:space="preserve">should be </w:t>
      </w:r>
      <w:r w:rsidR="000F2954" w:rsidRPr="00EE1AAF">
        <w:t>within ±</w:t>
      </w:r>
      <w:r w:rsidR="00011BAA" w:rsidRPr="00EE1AAF">
        <w:t>20%</w:t>
      </w:r>
      <w:r w:rsidR="007D40A3" w:rsidRPr="00EE1AAF">
        <w:t xml:space="preserve"> of their mean</w:t>
      </w:r>
      <w:r w:rsidR="00EE1AAF">
        <w:t xml:space="preserve"> for small </w:t>
      </w:r>
      <w:proofErr w:type="gramStart"/>
      <w:r w:rsidR="00EE1AAF">
        <w:t>molecules which</w:t>
      </w:r>
      <w:proofErr w:type="gramEnd"/>
      <w:r w:rsidR="00EE1AAF">
        <w:t xml:space="preserve"> are discussed in this paper</w:t>
      </w:r>
      <w:r w:rsidR="00625B0D">
        <w:t xml:space="preserve"> (for large molecules the limit is </w:t>
      </w:r>
      <w:r w:rsidR="00625B0D" w:rsidRPr="00EE1AAF">
        <w:t>±</w:t>
      </w:r>
      <w:r w:rsidR="00625B0D">
        <w:t>3</w:t>
      </w:r>
      <w:r w:rsidR="00625B0D" w:rsidRPr="00EE1AAF">
        <w:t>0% of the mean</w:t>
      </w:r>
      <w:r w:rsidR="00625B0D">
        <w:t>)</w:t>
      </w:r>
      <w:r w:rsidR="007D40A3" w:rsidRPr="00EE1AAF">
        <w:t xml:space="preserve">. </w:t>
      </w:r>
    </w:p>
    <w:p w14:paraId="34A9B566" w14:textId="77777777" w:rsidR="007D40A3" w:rsidRPr="00EE1AAF" w:rsidRDefault="007D40A3" w:rsidP="00622442">
      <w:pPr>
        <w:jc w:val="center"/>
      </w:pPr>
      <m:oMath>
        <m:r>
          <m:rPr>
            <m:sty m:val="p"/>
          </m:rPr>
          <w:rPr>
            <w:rFonts w:ascii="Cambria Math" w:hAnsi="Cambria Math"/>
          </w:rPr>
          <m:t>%</m:t>
        </m:r>
        <m:r>
          <w:rPr>
            <w:rFonts w:ascii="Cambria Math" w:hAnsi="Cambria Math"/>
          </w:rPr>
          <m:t>difference</m:t>
        </m:r>
        <m:r>
          <m:rPr>
            <m:sty m:val="p"/>
          </m:rPr>
          <w:rPr>
            <w:rFonts w:ascii="Cambria Math" w:hAnsi="Cambria Math"/>
          </w:rPr>
          <m:t>=</m:t>
        </m:r>
        <m:f>
          <m:fPr>
            <m:ctrlPr>
              <w:rPr>
                <w:rFonts w:ascii="Cambria Math" w:hAnsi="Cambria Math"/>
              </w:rPr>
            </m:ctrlPr>
          </m:fPr>
          <m:num>
            <m:r>
              <w:rPr>
                <w:rFonts w:ascii="Cambria Math" w:hAnsi="Cambria Math"/>
              </w:rPr>
              <m:t>repeat</m:t>
            </m:r>
            <m:r>
              <m:rPr>
                <m:sty m:val="p"/>
              </m:rPr>
              <w:rPr>
                <w:rFonts w:ascii="Cambria Math" w:hAnsi="Cambria Math"/>
              </w:rPr>
              <m:t xml:space="preserve"> </m:t>
            </m:r>
            <m:r>
              <w:rPr>
                <w:rFonts w:ascii="Cambria Math" w:hAnsi="Cambria Math"/>
              </w:rPr>
              <m:t>value</m:t>
            </m:r>
            <m:r>
              <m:rPr>
                <m:sty m:val="p"/>
              </m:rPr>
              <w:rPr>
                <w:rFonts w:ascii="Cambria Math" w:hAnsi="Cambria Math"/>
              </w:rPr>
              <m:t>-</m:t>
            </m:r>
            <m:r>
              <w:rPr>
                <w:rFonts w:ascii="Cambria Math" w:hAnsi="Cambria Math"/>
              </w:rPr>
              <m:t>initial</m:t>
            </m:r>
            <m:r>
              <m:rPr>
                <m:sty m:val="p"/>
              </m:rPr>
              <w:rPr>
                <w:rFonts w:ascii="Cambria Math" w:hAnsi="Cambria Math"/>
              </w:rPr>
              <m:t xml:space="preserve"> </m:t>
            </m:r>
            <m:r>
              <w:rPr>
                <w:rFonts w:ascii="Cambria Math" w:hAnsi="Cambria Math"/>
              </w:rPr>
              <m:t>value</m:t>
            </m:r>
          </m:num>
          <m:den>
            <m:r>
              <w:rPr>
                <w:rFonts w:ascii="Cambria Math" w:hAnsi="Cambria Math"/>
              </w:rPr>
              <m:t>mean</m:t>
            </m:r>
            <m:r>
              <m:rPr>
                <m:sty m:val="p"/>
              </m:rPr>
              <w:rPr>
                <w:rFonts w:ascii="Cambria Math" w:hAnsi="Cambria Math"/>
              </w:rPr>
              <m:t xml:space="preserve"> </m:t>
            </m:r>
            <m:r>
              <w:rPr>
                <w:rFonts w:ascii="Cambria Math" w:hAnsi="Cambria Math"/>
              </w:rPr>
              <m:t>value</m:t>
            </m:r>
          </m:den>
        </m:f>
        <m:r>
          <m:rPr>
            <m:sty m:val="p"/>
          </m:rPr>
          <w:rPr>
            <w:rFonts w:ascii="Cambria Math" w:hAnsi="Cambria Math"/>
          </w:rPr>
          <m:t>×100%</m:t>
        </m:r>
      </m:oMath>
      <w:r w:rsidR="00622442" w:rsidRPr="00EE1AAF">
        <w:t xml:space="preserve"> </w:t>
      </w:r>
      <w:r w:rsidR="00622442" w:rsidRPr="00EE1AAF">
        <w:tab/>
      </w:r>
      <w:r w:rsidR="00622442" w:rsidRPr="00EE1AAF">
        <w:tab/>
        <w:t>(Equation 1)</w:t>
      </w:r>
    </w:p>
    <w:p w14:paraId="6DA0D07C" w14:textId="77777777" w:rsidR="00202AB5" w:rsidRPr="00EE1AAF" w:rsidRDefault="00202AB5" w:rsidP="00202AB5">
      <w:r w:rsidRPr="00EE1AAF">
        <w:t>The percent of ISR results</w:t>
      </w:r>
      <w:r w:rsidR="006C773A">
        <w:t xml:space="preserve"> meeting above criteria (%ISR, E</w:t>
      </w:r>
      <w:r w:rsidRPr="00EE1AAF">
        <w:t>quation 2) should be at least 67%.</w:t>
      </w:r>
    </w:p>
    <w:p w14:paraId="4D6B1B5C" w14:textId="77777777" w:rsidR="004353FC" w:rsidRPr="00EE1AAF" w:rsidRDefault="004353FC" w:rsidP="004353FC">
      <w:pPr>
        <w:jc w:val="center"/>
      </w:pPr>
      <m:oMath>
        <m:r>
          <m:rPr>
            <m:sty m:val="p"/>
          </m:rPr>
          <w:rPr>
            <w:rFonts w:ascii="Cambria Math" w:hAnsi="Cambria Math"/>
          </w:rPr>
          <m:t>%ISR=</m:t>
        </m:r>
        <m:f>
          <m:fPr>
            <m:ctrlPr>
              <w:rPr>
                <w:rFonts w:ascii="Cambria Math" w:hAnsi="Cambria Math"/>
              </w:rPr>
            </m:ctrlPr>
          </m:fPr>
          <m:num>
            <m:r>
              <w:rPr>
                <w:rFonts w:ascii="Cambria Math" w:hAnsi="Cambria Math"/>
              </w:rPr>
              <m:t>Number of ISR pairs with %difference between-20% and 20%</m:t>
            </m:r>
          </m:num>
          <m:den>
            <m:r>
              <w:rPr>
                <w:rFonts w:ascii="Cambria Math" w:hAnsi="Cambria Math"/>
              </w:rPr>
              <m:t>Total number of ISR pairs</m:t>
            </m:r>
          </m:den>
        </m:f>
        <m:r>
          <m:rPr>
            <m:sty m:val="p"/>
          </m:rPr>
          <w:rPr>
            <w:rFonts w:ascii="Cambria Math" w:hAnsi="Cambria Math"/>
          </w:rPr>
          <m:t>×100%</m:t>
        </m:r>
      </m:oMath>
      <w:r w:rsidRPr="00EE1AAF">
        <w:t xml:space="preserve"> </w:t>
      </w:r>
      <w:r w:rsidRPr="00EE1AAF">
        <w:tab/>
      </w:r>
      <w:r w:rsidRPr="00EE1AAF">
        <w:tab/>
        <w:t>(Equation 2)</w:t>
      </w:r>
    </w:p>
    <w:p w14:paraId="21056B12" w14:textId="77777777" w:rsidR="007D40A3" w:rsidRPr="00EE1AAF" w:rsidRDefault="00622442" w:rsidP="00622442">
      <w:commentRangeStart w:id="14"/>
      <w:r w:rsidRPr="00EE1AAF">
        <w:rPr>
          <w:highlight w:val="green"/>
        </w:rPr>
        <w:t xml:space="preserve">Normal distribution of initial and repeat values as well as %difference was </w:t>
      </w:r>
      <w:commentRangeStart w:id="15"/>
      <w:r w:rsidRPr="00EE1AAF">
        <w:rPr>
          <w:highlight w:val="green"/>
        </w:rPr>
        <w:t>assumed</w:t>
      </w:r>
      <w:commentRangeEnd w:id="15"/>
      <w:r w:rsidR="00F227DD">
        <w:rPr>
          <w:rStyle w:val="CommentReference"/>
        </w:rPr>
        <w:commentReference w:id="15"/>
      </w:r>
      <w:r w:rsidRPr="00EE1AAF">
        <w:rPr>
          <w:highlight w:val="green"/>
        </w:rPr>
        <w:t>.</w:t>
      </w:r>
      <w:commentRangeEnd w:id="14"/>
      <w:r w:rsidR="00011BAA" w:rsidRPr="00EE1AAF">
        <w:rPr>
          <w:rStyle w:val="CommentReference"/>
        </w:rPr>
        <w:commentReference w:id="14"/>
      </w:r>
    </w:p>
    <w:p w14:paraId="67E9526D" w14:textId="77777777" w:rsidR="00D440A5" w:rsidRPr="00EE1AAF" w:rsidRDefault="00D440A5" w:rsidP="00D440A5">
      <w:pPr>
        <w:rPr>
          <w:rFonts w:ascii="20%" w:hAnsi="20%"/>
        </w:rPr>
      </w:pPr>
      <w:r w:rsidRPr="00F91862">
        <w:rPr>
          <w:shd w:val="clear" w:color="auto" w:fill="BFBFBF" w:themeFill="background1" w:themeFillShade="BF"/>
        </w:rPr>
        <w:t xml:space="preserve">Figure </w:t>
      </w:r>
      <w:r w:rsidR="00F91862" w:rsidRPr="00F91862">
        <w:rPr>
          <w:shd w:val="clear" w:color="auto" w:fill="BFBFBF" w:themeFill="background1" w:themeFillShade="BF"/>
        </w:rPr>
        <w:t>5</w:t>
      </w:r>
      <w:r w:rsidRPr="00EE1AAF">
        <w:t xml:space="preserve"> was generated in </w:t>
      </w:r>
      <w:proofErr w:type="spellStart"/>
      <w:r w:rsidRPr="00EE1AAF">
        <w:t>Statistica</w:t>
      </w:r>
      <w:proofErr w:type="spellEnd"/>
      <w:r w:rsidRPr="00EE1AAF">
        <w:t xml:space="preserve"> (version 10, </w:t>
      </w:r>
      <w:proofErr w:type="spellStart"/>
      <w:r w:rsidRPr="00EE1AAF">
        <w:t>Statsoft</w:t>
      </w:r>
      <w:proofErr w:type="spellEnd"/>
      <w:r w:rsidRPr="00EE1AAF">
        <w:t xml:space="preserve"> Inc.)</w:t>
      </w:r>
      <w:r w:rsidR="006C773A">
        <w:t>.</w:t>
      </w:r>
      <w:r w:rsidRPr="00EE1AAF">
        <w:t xml:space="preserve"> All other figures were generated in Microsoft Excel 2003 or 2007. </w:t>
      </w:r>
    </w:p>
    <w:p w14:paraId="7D0C04F9" w14:textId="77777777" w:rsidR="006D0780" w:rsidRDefault="006C773A" w:rsidP="0069032E">
      <w:r>
        <w:t xml:space="preserve">Different methods of </w:t>
      </w:r>
      <w:r w:rsidR="00F55201">
        <w:t>graphical presentation</w:t>
      </w:r>
      <w:r>
        <w:t xml:space="preserve"> of data </w:t>
      </w:r>
      <w:r w:rsidR="00FD58E2">
        <w:t>w</w:t>
      </w:r>
      <w:r>
        <w:t>ere</w:t>
      </w:r>
      <w:r w:rsidR="00581094" w:rsidRPr="00EE1AAF">
        <w:t xml:space="preserve"> </w:t>
      </w:r>
      <w:r w:rsidR="009E60DF" w:rsidRPr="00EE1AAF">
        <w:t>tested</w:t>
      </w:r>
      <w:r w:rsidR="00581094" w:rsidRPr="00EE1AAF">
        <w:t xml:space="preserve"> in datasets including limited</w:t>
      </w:r>
      <w:r w:rsidR="00105003" w:rsidRPr="00EE1AAF">
        <w:t>, standard</w:t>
      </w:r>
      <w:r w:rsidR="00581094" w:rsidRPr="00EE1AAF">
        <w:t xml:space="preserve"> and huge number of ISR </w:t>
      </w:r>
      <w:r w:rsidR="00105003" w:rsidRPr="00EE1AAF">
        <w:t>pairs. The datasets cover passed and failed cases</w:t>
      </w:r>
      <w:r w:rsidR="00751EF9" w:rsidRPr="00EE1AAF">
        <w:t>, including extreme sets of 0% and 100% passed as well as just below and just above regulatory limit of 67% passed</w:t>
      </w:r>
      <w:r w:rsidR="00105003" w:rsidRPr="00EE1AAF">
        <w:t xml:space="preserve"> </w:t>
      </w:r>
      <w:r w:rsidR="00581094" w:rsidRPr="00EE1AAF">
        <w:t>(</w:t>
      </w:r>
      <w:r w:rsidR="008F5DEA" w:rsidRPr="00EE1AAF">
        <w:rPr>
          <w:highlight w:val="lightGray"/>
        </w:rPr>
        <w:t>Table 1</w:t>
      </w:r>
      <w:r w:rsidR="00581094" w:rsidRPr="00EE1AAF">
        <w:t>)</w:t>
      </w:r>
      <w:r w:rsidR="008F5DEA" w:rsidRPr="00EE1AAF">
        <w:t>.</w:t>
      </w:r>
      <w:r w:rsidR="00E42470" w:rsidRPr="00EE1AAF">
        <w:t xml:space="preserve"> </w:t>
      </w:r>
      <w:r w:rsidR="00544127" w:rsidRPr="00EE1AAF">
        <w:t>All datasets consist</w:t>
      </w:r>
      <w:r>
        <w:t>ed</w:t>
      </w:r>
      <w:r w:rsidR="00544127" w:rsidRPr="00EE1AAF">
        <w:t xml:space="preserve"> of initial result and first repeat value</w:t>
      </w:r>
      <w:r w:rsidR="00EE1AAF">
        <w:t xml:space="preserve"> and were obtained for small molecular analytes</w:t>
      </w:r>
      <w:r w:rsidR="00544127" w:rsidRPr="00EE1AAF">
        <w:t>.</w:t>
      </w:r>
      <w:r w:rsidR="00A15F6C" w:rsidRPr="00EE1AAF">
        <w:t xml:space="preserve"> </w:t>
      </w:r>
      <w:r w:rsidR="008641F3" w:rsidRPr="00EE1AAF">
        <w:t>D</w:t>
      </w:r>
      <w:r w:rsidR="00A15F6C" w:rsidRPr="00EE1AAF">
        <w:t xml:space="preserve">atasets </w:t>
      </w:r>
      <w:r w:rsidR="008641F3" w:rsidRPr="00EE1AAF">
        <w:t xml:space="preserve">A and B </w:t>
      </w:r>
      <w:r>
        <w:t>we</w:t>
      </w:r>
      <w:r w:rsidR="008641F3" w:rsidRPr="00EE1AAF">
        <w:t xml:space="preserve">re based on the literature data [Cote, Fu]. All other dataset were generated at the GLP-certified laboratory of the Pharmacology Department in the </w:t>
      </w:r>
      <w:r w:rsidR="006D0780" w:rsidRPr="00EE1AAF">
        <w:t>Pharmaceutical Research Institute,</w:t>
      </w:r>
      <w:r w:rsidR="006D0780">
        <w:t xml:space="preserve"> Warsaw, Poland. To avoid any misinterpretation of results, the </w:t>
      </w:r>
      <w:r w:rsidR="006D0780" w:rsidRPr="006D0780">
        <w:t xml:space="preserve">pairs containing results </w:t>
      </w:r>
      <w:r w:rsidR="006D0780">
        <w:t xml:space="preserve">below or over calibration range (i.e. </w:t>
      </w:r>
      <w:r w:rsidR="006D0780" w:rsidRPr="006D0780">
        <w:t>&lt;LLOQ and &gt;ULOQ</w:t>
      </w:r>
      <w:r w:rsidR="006D0780">
        <w:t xml:space="preserve">), which were present in 2 datasets, were </w:t>
      </w:r>
      <w:r w:rsidR="006D0780" w:rsidRPr="006D0780">
        <w:t xml:space="preserve">excluded from </w:t>
      </w:r>
      <w:r w:rsidR="006D0780">
        <w:t>visual evaluation.</w:t>
      </w:r>
    </w:p>
    <w:p w14:paraId="5127BB71" w14:textId="77777777" w:rsidR="00CF57A2" w:rsidRPr="00717608" w:rsidRDefault="00995348" w:rsidP="006D0780">
      <w:pPr>
        <w:pStyle w:val="Heading1"/>
        <w:rPr>
          <w:highlight w:val="yellow"/>
        </w:rPr>
      </w:pPr>
      <w:r w:rsidRPr="00717608">
        <w:rPr>
          <w:highlight w:val="yellow"/>
        </w:rPr>
        <w:t>Results and discussion</w:t>
      </w:r>
    </w:p>
    <w:p w14:paraId="7C4EC8F8" w14:textId="77777777" w:rsidR="00CF57A2" w:rsidRPr="00EE1AAF" w:rsidRDefault="002A550F" w:rsidP="00622442">
      <w:pPr>
        <w:pStyle w:val="Heading2"/>
      </w:pPr>
      <w:r w:rsidRPr="00EE1AAF">
        <w:t>Bland-Altman</w:t>
      </w:r>
    </w:p>
    <w:p w14:paraId="7580DA03" w14:textId="77777777" w:rsidR="00AF24DD" w:rsidRPr="00EE1AAF" w:rsidRDefault="00671993">
      <w:pPr>
        <w:rPr>
          <w:b/>
        </w:rPr>
      </w:pPr>
      <w:proofErr w:type="gramStart"/>
      <w:r w:rsidRPr="00EE1AAF">
        <w:t>The Bland-</w:t>
      </w:r>
      <w:r w:rsidR="002A550F" w:rsidRPr="00EE1AAF">
        <w:t>Altman plot was applied to visual</w:t>
      </w:r>
      <w:r w:rsidR="006C773A">
        <w:t xml:space="preserve"> inspection of ISR data quality</w:t>
      </w:r>
      <w:r w:rsidR="002A550F" w:rsidRPr="00EE1AAF">
        <w:t xml:space="preserve"> by </w:t>
      </w:r>
      <w:proofErr w:type="spellStart"/>
      <w:r w:rsidR="002A550F" w:rsidRPr="00EE1AAF">
        <w:t>Rocci</w:t>
      </w:r>
      <w:proofErr w:type="spellEnd"/>
      <w:r w:rsidR="002A550F" w:rsidRPr="00EE1AAF">
        <w:t xml:space="preserve"> et al.</w:t>
      </w:r>
      <w:proofErr w:type="gramEnd"/>
      <w:r w:rsidR="002A550F" w:rsidRPr="00EE1AAF">
        <w:t xml:space="preserve"> [</w:t>
      </w:r>
      <w:proofErr w:type="spellStart"/>
      <w:r w:rsidR="002A550F" w:rsidRPr="00EE1AAF">
        <w:t>Rocci</w:t>
      </w:r>
      <w:proofErr w:type="spellEnd"/>
      <w:r w:rsidR="002A550F" w:rsidRPr="00EE1AAF">
        <w:t xml:space="preserve">]. It shows individual results and has a </w:t>
      </w:r>
      <w:r w:rsidR="00A601EF" w:rsidRPr="00EE1AAF">
        <w:t>strong s</w:t>
      </w:r>
      <w:r w:rsidR="009852EB" w:rsidRPr="00EE1AAF">
        <w:t>tatistical background</w:t>
      </w:r>
      <w:r w:rsidR="002A550F" w:rsidRPr="00EE1AAF">
        <w:t xml:space="preserve">. However, it is not in line with current regulatory guideline [EMA], because for </w:t>
      </w:r>
      <w:r w:rsidR="003C1710" w:rsidRPr="00EE1AAF">
        <w:t>each</w:t>
      </w:r>
      <w:r w:rsidR="002A550F" w:rsidRPr="00EE1AAF">
        <w:t xml:space="preserve"> stud</w:t>
      </w:r>
      <w:r w:rsidR="003C1710" w:rsidRPr="00EE1AAF">
        <w:t>y</w:t>
      </w:r>
      <w:r w:rsidR="002A550F" w:rsidRPr="00EE1AAF">
        <w:t xml:space="preserve"> different limits </w:t>
      </w:r>
      <w:r w:rsidR="00EF7532" w:rsidRPr="00EE1AAF">
        <w:t>are</w:t>
      </w:r>
      <w:r w:rsidR="002A550F" w:rsidRPr="00EE1AAF">
        <w:t xml:space="preserve"> calculated</w:t>
      </w:r>
      <w:r w:rsidR="003C1710" w:rsidRPr="00EE1AAF">
        <w:t xml:space="preserve">. Therefore, it is </w:t>
      </w:r>
      <w:r w:rsidR="002A550F" w:rsidRPr="00EE1AAF">
        <w:t xml:space="preserve">difficult </w:t>
      </w:r>
      <w:r w:rsidR="003C1710" w:rsidRPr="00EE1AAF">
        <w:t xml:space="preserve">to compare </w:t>
      </w:r>
      <w:r w:rsidR="006C773A">
        <w:t xml:space="preserve">the </w:t>
      </w:r>
      <w:r w:rsidR="003C1710" w:rsidRPr="00EE1AAF">
        <w:t xml:space="preserve">data from different studies. One may also argue that calculation of limits is a bit </w:t>
      </w:r>
      <w:r w:rsidR="00282A29" w:rsidRPr="00EE1AAF">
        <w:t>sophisticated</w:t>
      </w:r>
      <w:r w:rsidR="003C1710" w:rsidRPr="00EE1AAF">
        <w:t xml:space="preserve"> and </w:t>
      </w:r>
      <w:r w:rsidR="006C773A">
        <w:t>could</w:t>
      </w:r>
      <w:r w:rsidR="003C1710" w:rsidRPr="00EE1AAF">
        <w:t xml:space="preserve"> be an additional source of </w:t>
      </w:r>
      <w:commentRangeStart w:id="16"/>
      <w:r w:rsidR="003C1710" w:rsidRPr="00EE1AAF">
        <w:t>error</w:t>
      </w:r>
      <w:commentRangeEnd w:id="16"/>
      <w:r w:rsidR="00AA69E8">
        <w:rPr>
          <w:rStyle w:val="CommentReference"/>
        </w:rPr>
        <w:commentReference w:id="16"/>
      </w:r>
      <w:r w:rsidR="003C1710" w:rsidRPr="00EE1AAF">
        <w:t>.</w:t>
      </w:r>
      <w:bookmarkStart w:id="17" w:name="OLE_LINK1"/>
    </w:p>
    <w:p w14:paraId="6B38921C" w14:textId="77777777" w:rsidR="00FE2882" w:rsidRPr="00EE1AAF" w:rsidRDefault="00FE2882" w:rsidP="00FE2882">
      <w:pPr>
        <w:pStyle w:val="Heading2"/>
      </w:pPr>
      <w:r w:rsidRPr="00EE1AAF">
        <w:t>%</w:t>
      </w:r>
      <w:proofErr w:type="gramStart"/>
      <w:r w:rsidRPr="00EE1AAF">
        <w:t>difference</w:t>
      </w:r>
      <w:proofErr w:type="gramEnd"/>
      <w:r w:rsidRPr="00EE1AAF">
        <w:t xml:space="preserve"> vs.</w:t>
      </w:r>
      <w:r w:rsidR="00510FDC" w:rsidRPr="00EE1AAF">
        <w:t xml:space="preserve"> </w:t>
      </w:r>
      <w:r w:rsidRPr="00EE1AAF">
        <w:t>concentration</w:t>
      </w:r>
    </w:p>
    <w:bookmarkEnd w:id="17"/>
    <w:p w14:paraId="744A2119" w14:textId="77777777" w:rsidR="00671993" w:rsidRPr="00EE1AAF" w:rsidRDefault="00127C28" w:rsidP="00FE2882">
      <w:r w:rsidRPr="00EE1AAF">
        <w:t xml:space="preserve">The %difference vs. </w:t>
      </w:r>
      <w:commentRangeStart w:id="18"/>
      <w:r w:rsidRPr="00EE1AAF">
        <w:t xml:space="preserve">concentration </w:t>
      </w:r>
      <w:commentRangeEnd w:id="18"/>
      <w:r w:rsidR="00C349C2">
        <w:rPr>
          <w:rStyle w:val="CommentReference"/>
        </w:rPr>
        <w:commentReference w:id="18"/>
      </w:r>
      <w:r w:rsidRPr="00EE1AAF">
        <w:t xml:space="preserve">plot with </w:t>
      </w:r>
      <w:r w:rsidR="00206A19" w:rsidRPr="00EE1AAF">
        <w:t xml:space="preserve">fixed </w:t>
      </w:r>
      <w:r w:rsidR="00671993" w:rsidRPr="00EE1AAF">
        <w:t xml:space="preserve">acceptance limits set at -20% and 20% </w:t>
      </w:r>
      <w:r w:rsidR="004001C7" w:rsidRPr="00EE1AAF">
        <w:t xml:space="preserve">and additional dashed line at 0% </w:t>
      </w:r>
      <w:r w:rsidR="00EB4714" w:rsidRPr="00EE1AAF">
        <w:t xml:space="preserve">– e.g. used by Barfield et al. [Barfield] – </w:t>
      </w:r>
      <w:r w:rsidR="00671993" w:rsidRPr="00EE1AAF">
        <w:t xml:space="preserve">may be considered as Bland-Altman plot adapted to meet regulatory requirements. </w:t>
      </w:r>
      <w:r w:rsidR="00EB4714" w:rsidRPr="00EE1AAF">
        <w:t xml:space="preserve">It </w:t>
      </w:r>
      <w:r w:rsidR="00A75C63">
        <w:t>helps to upgrade data quality by</w:t>
      </w:r>
      <w:r w:rsidR="00D26F70" w:rsidRPr="00EE1AAF">
        <w:t xml:space="preserve"> </w:t>
      </w:r>
      <w:r w:rsidR="001F5F42" w:rsidRPr="00EE1AAF">
        <w:t>clearly</w:t>
      </w:r>
      <w:r w:rsidR="00D26F70" w:rsidRPr="00EE1AAF">
        <w:t xml:space="preserve"> </w:t>
      </w:r>
      <w:r w:rsidR="00EB4714" w:rsidRPr="00EE1AAF">
        <w:t>show</w:t>
      </w:r>
      <w:r w:rsidR="00A75C63">
        <w:t>ing</w:t>
      </w:r>
      <w:r w:rsidR="00EB4714" w:rsidRPr="00EE1AAF">
        <w:t xml:space="preserve"> concentration-</w:t>
      </w:r>
      <w:r w:rsidR="00F52522">
        <w:t>dependent</w:t>
      </w:r>
      <w:r w:rsidR="00EB4714" w:rsidRPr="00EE1AAF">
        <w:t xml:space="preserve"> trends in individual results</w:t>
      </w:r>
      <w:r w:rsidR="00D26F70" w:rsidRPr="00EE1AAF">
        <w:t xml:space="preserve">. </w:t>
      </w:r>
      <w:r w:rsidR="00C47153" w:rsidRPr="00EE1AAF">
        <w:t>However, i</w:t>
      </w:r>
      <w:r w:rsidR="00D26F70" w:rsidRPr="00EE1AAF">
        <w:t>t fails t</w:t>
      </w:r>
      <w:r w:rsidR="009655EE" w:rsidRPr="00EE1AAF">
        <w:t xml:space="preserve">o </w:t>
      </w:r>
      <w:r w:rsidR="00FE548C" w:rsidRPr="00EE1AAF">
        <w:t>illustrate</w:t>
      </w:r>
      <w:r w:rsidR="009655EE" w:rsidRPr="00EE1AAF">
        <w:t xml:space="preserve"> time-</w:t>
      </w:r>
      <w:r w:rsidR="00F52522">
        <w:lastRenderedPageBreak/>
        <w:t>dependent</w:t>
      </w:r>
      <w:r w:rsidR="009655EE" w:rsidRPr="00EE1AAF">
        <w:t xml:space="preserve"> </w:t>
      </w:r>
      <w:r w:rsidR="00F52522">
        <w:t>ones</w:t>
      </w:r>
      <w:r w:rsidR="00F52522" w:rsidRPr="00EE1AAF">
        <w:t xml:space="preserve"> </w:t>
      </w:r>
      <w:r w:rsidR="001F5F42" w:rsidRPr="00EE1AAF">
        <w:t xml:space="preserve">and </w:t>
      </w:r>
      <w:r w:rsidR="00D26F70" w:rsidRPr="00EE1AAF">
        <w:t>the overall ISR performance</w:t>
      </w:r>
      <w:r w:rsidR="002330FE" w:rsidRPr="00EE1AAF">
        <w:t>, especially</w:t>
      </w:r>
      <w:r w:rsidR="00D26F70" w:rsidRPr="00EE1AAF">
        <w:t xml:space="preserve"> </w:t>
      </w:r>
      <w:r w:rsidR="009655EE" w:rsidRPr="00EE1AAF">
        <w:t>in case of datasets with %ISR near 67% acceptance limit</w:t>
      </w:r>
      <w:r w:rsidR="00D26F70" w:rsidRPr="00EE1AAF">
        <w:t>.</w:t>
      </w:r>
    </w:p>
    <w:p w14:paraId="5AE4AFB2" w14:textId="77777777" w:rsidR="00E26947" w:rsidRPr="00EE1AAF" w:rsidRDefault="00F52522" w:rsidP="00FE2882">
      <w:r>
        <w:t xml:space="preserve">Reanalysis </w:t>
      </w:r>
      <w:r w:rsidR="009902A9">
        <w:t>of samples</w:t>
      </w:r>
      <w:r w:rsidR="009902A9" w:rsidRPr="00EE1AAF">
        <w:t xml:space="preserve"> near </w:t>
      </w:r>
      <w:r w:rsidR="009902A9">
        <w:t>maximum</w:t>
      </w:r>
      <w:r w:rsidR="009902A9" w:rsidRPr="00EE1AAF">
        <w:t xml:space="preserve"> </w:t>
      </w:r>
      <w:r w:rsidR="009902A9">
        <w:t xml:space="preserve">concentration </w:t>
      </w:r>
      <w:r w:rsidR="009902A9" w:rsidRPr="00EE1AAF">
        <w:t>and in the elimination phase</w:t>
      </w:r>
      <w:r w:rsidR="009902A9">
        <w:t xml:space="preserve"> </w:t>
      </w:r>
      <w:r>
        <w:t xml:space="preserve">of the pharmacokinetic profile is required by EMA [EMA] </w:t>
      </w:r>
      <w:r w:rsidR="009902A9">
        <w:t xml:space="preserve">so the data may be divided into two clusters representing high and low concentrations, respectively. </w:t>
      </w:r>
      <w:r w:rsidR="00767967" w:rsidRPr="00EE1AAF">
        <w:t xml:space="preserve">In case of </w:t>
      </w:r>
      <w:commentRangeStart w:id="19"/>
      <w:r w:rsidR="00767967" w:rsidRPr="00EE1AAF">
        <w:rPr>
          <w:highlight w:val="yellow"/>
        </w:rPr>
        <w:t xml:space="preserve">aggregation </w:t>
      </w:r>
      <w:commentRangeEnd w:id="19"/>
      <w:r w:rsidR="002330FE" w:rsidRPr="00EE1AAF">
        <w:rPr>
          <w:rStyle w:val="CommentReference"/>
          <w:highlight w:val="yellow"/>
        </w:rPr>
        <w:commentReference w:id="19"/>
      </w:r>
      <w:commentRangeStart w:id="20"/>
      <w:r w:rsidR="00767967" w:rsidRPr="00EE1AAF">
        <w:t>of</w:t>
      </w:r>
      <w:commentRangeEnd w:id="20"/>
      <w:r w:rsidR="00864653">
        <w:rPr>
          <w:rStyle w:val="CommentReference"/>
        </w:rPr>
        <w:commentReference w:id="20"/>
      </w:r>
      <w:r w:rsidR="00767967" w:rsidRPr="00EE1AAF">
        <w:t xml:space="preserve"> low </w:t>
      </w:r>
      <w:r w:rsidR="00A3557E" w:rsidRPr="00EE1AAF">
        <w:t xml:space="preserve">concentration </w:t>
      </w:r>
      <w:r w:rsidR="00767967" w:rsidRPr="00EE1AAF">
        <w:t>data</w:t>
      </w:r>
      <w:r w:rsidR="00A3557E" w:rsidRPr="00EE1AAF">
        <w:t>,</w:t>
      </w:r>
      <w:r w:rsidR="00767967" w:rsidRPr="00EE1AAF">
        <w:t xml:space="preserve"> the points on the plot may be </w:t>
      </w:r>
      <w:r w:rsidR="00327466" w:rsidRPr="00EE1AAF">
        <w:t xml:space="preserve">dispersed </w:t>
      </w:r>
      <w:r w:rsidR="00767967" w:rsidRPr="00EE1AAF">
        <w:t xml:space="preserve">by application of logarithmic scale on </w:t>
      </w:r>
      <w:proofErr w:type="gramStart"/>
      <w:r w:rsidR="00767967" w:rsidRPr="00EE1AAF">
        <w:t>X axis</w:t>
      </w:r>
      <w:proofErr w:type="gramEnd"/>
      <w:r w:rsidR="00767967" w:rsidRPr="00EE1AAF">
        <w:t xml:space="preserve"> (</w:t>
      </w:r>
      <w:r w:rsidR="00767967" w:rsidRPr="00EE1AAF">
        <w:rPr>
          <w:highlight w:val="lightGray"/>
        </w:rPr>
        <w:t xml:space="preserve">Figure </w:t>
      </w:r>
      <w:r w:rsidR="007049F1">
        <w:rPr>
          <w:highlight w:val="lightGray"/>
        </w:rPr>
        <w:t>1</w:t>
      </w:r>
      <w:r w:rsidR="00166CF9" w:rsidRPr="00EE1AAF">
        <w:rPr>
          <w:highlight w:val="lightGray"/>
        </w:rPr>
        <w:t xml:space="preserve">, </w:t>
      </w:r>
      <w:r w:rsidR="00AB663A" w:rsidRPr="00EE1AAF">
        <w:rPr>
          <w:highlight w:val="lightGray"/>
        </w:rPr>
        <w:t>top</w:t>
      </w:r>
      <w:r w:rsidR="00767967" w:rsidRPr="00EE1AAF">
        <w:t>).</w:t>
      </w:r>
      <w:r w:rsidR="006D098F" w:rsidRPr="00EE1AAF">
        <w:t xml:space="preserve"> </w:t>
      </w:r>
      <w:r w:rsidR="00A3557E" w:rsidRPr="00EE1AAF">
        <w:t>However, caution should be taken to avoid aggregation of high concentration data (</w:t>
      </w:r>
      <w:r w:rsidR="000625C1" w:rsidRPr="00EE1AAF">
        <w:rPr>
          <w:highlight w:val="lightGray"/>
        </w:rPr>
        <w:t xml:space="preserve">Figure </w:t>
      </w:r>
      <w:r w:rsidR="007049F1">
        <w:rPr>
          <w:highlight w:val="lightGray"/>
        </w:rPr>
        <w:t>1</w:t>
      </w:r>
      <w:r w:rsidR="000625C1" w:rsidRPr="00EE1AAF">
        <w:rPr>
          <w:highlight w:val="lightGray"/>
        </w:rPr>
        <w:t xml:space="preserve">, </w:t>
      </w:r>
      <w:r w:rsidR="00AB663A" w:rsidRPr="00EE1AAF">
        <w:rPr>
          <w:highlight w:val="lightGray"/>
        </w:rPr>
        <w:t>bottom</w:t>
      </w:r>
      <w:r w:rsidR="00A3557E" w:rsidRPr="00EE1A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CD6E3C" w:rsidRPr="00EE1AAF" w14:paraId="301AB8DA" w14:textId="77777777" w:rsidTr="00CD6E3C">
        <w:tc>
          <w:tcPr>
            <w:tcW w:w="4943" w:type="dxa"/>
          </w:tcPr>
          <w:p w14:paraId="123523FF" w14:textId="77777777" w:rsidR="00CD6E3C" w:rsidRPr="00EE1AAF" w:rsidRDefault="006467F4" w:rsidP="000625C1">
            <w:pPr>
              <w:jc w:val="center"/>
              <w:rPr>
                <w:rFonts w:ascii="Arial" w:hAnsi="Arial" w:cs="Arial"/>
              </w:rPr>
            </w:pPr>
            <w:r>
              <w:rPr>
                <w:rFonts w:ascii="Arial" w:hAnsi="Arial" w:cs="Arial"/>
                <w:noProof/>
              </w:rPr>
              <w:drawing>
                <wp:inline distT="0" distB="0" distL="0" distR="0" wp14:anchorId="2DD0B541" wp14:editId="3AC64E30">
                  <wp:extent cx="2889885" cy="1896110"/>
                  <wp:effectExtent l="19050" t="0" r="5715" b="0"/>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889885" cy="1896110"/>
                          </a:xfrm>
                          <a:prstGeom prst="rect">
                            <a:avLst/>
                          </a:prstGeom>
                          <a:noFill/>
                        </pic:spPr>
                      </pic:pic>
                    </a:graphicData>
                  </a:graphic>
                </wp:inline>
              </w:drawing>
            </w:r>
          </w:p>
        </w:tc>
        <w:tc>
          <w:tcPr>
            <w:tcW w:w="4943" w:type="dxa"/>
          </w:tcPr>
          <w:p w14:paraId="1BB2A96F" w14:textId="77777777" w:rsidR="00CD6E3C" w:rsidRPr="00EE1AAF" w:rsidRDefault="006467F4" w:rsidP="000625C1">
            <w:pPr>
              <w:jc w:val="center"/>
              <w:rPr>
                <w:rFonts w:ascii="Arial" w:hAnsi="Arial" w:cs="Arial"/>
              </w:rPr>
            </w:pPr>
            <w:r>
              <w:rPr>
                <w:rFonts w:ascii="Arial" w:hAnsi="Arial" w:cs="Arial"/>
                <w:noProof/>
              </w:rPr>
              <w:drawing>
                <wp:inline distT="0" distB="0" distL="0" distR="0" wp14:anchorId="64B25D87" wp14:editId="29BAF8EF">
                  <wp:extent cx="2889885" cy="1896110"/>
                  <wp:effectExtent l="19050" t="0" r="5715" b="0"/>
                  <wp:docPr id="1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889885" cy="1896110"/>
                          </a:xfrm>
                          <a:prstGeom prst="rect">
                            <a:avLst/>
                          </a:prstGeom>
                          <a:noFill/>
                        </pic:spPr>
                      </pic:pic>
                    </a:graphicData>
                  </a:graphic>
                </wp:inline>
              </w:drawing>
            </w:r>
          </w:p>
        </w:tc>
      </w:tr>
      <w:tr w:rsidR="00CD6E3C" w:rsidRPr="00EE1AAF" w14:paraId="7E9B523F" w14:textId="77777777" w:rsidTr="00CD6E3C">
        <w:tc>
          <w:tcPr>
            <w:tcW w:w="4943" w:type="dxa"/>
          </w:tcPr>
          <w:p w14:paraId="0C325F83" w14:textId="77777777" w:rsidR="009978A6" w:rsidRDefault="009978A6" w:rsidP="000625C1">
            <w:pPr>
              <w:jc w:val="center"/>
              <w:rPr>
                <w:rFonts w:ascii="Arial" w:hAnsi="Arial" w:cs="Arial"/>
              </w:rPr>
            </w:pPr>
          </w:p>
          <w:p w14:paraId="0386CFAD" w14:textId="77777777" w:rsidR="000625C1" w:rsidRPr="00EE1AAF" w:rsidRDefault="006467F4" w:rsidP="000625C1">
            <w:pPr>
              <w:jc w:val="center"/>
              <w:rPr>
                <w:rFonts w:ascii="Arial" w:hAnsi="Arial" w:cs="Arial"/>
              </w:rPr>
            </w:pPr>
            <w:r>
              <w:rPr>
                <w:rFonts w:ascii="Arial" w:hAnsi="Arial" w:cs="Arial"/>
                <w:noProof/>
              </w:rPr>
              <w:drawing>
                <wp:inline distT="0" distB="0" distL="0" distR="0" wp14:anchorId="04ECAA17" wp14:editId="0645EFDA">
                  <wp:extent cx="2889885" cy="1896110"/>
                  <wp:effectExtent l="19050" t="0" r="5715" b="0"/>
                  <wp:docPr id="1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89885" cy="1896110"/>
                          </a:xfrm>
                          <a:prstGeom prst="rect">
                            <a:avLst/>
                          </a:prstGeom>
                          <a:noFill/>
                        </pic:spPr>
                      </pic:pic>
                    </a:graphicData>
                  </a:graphic>
                </wp:inline>
              </w:drawing>
            </w:r>
          </w:p>
          <w:p w14:paraId="65D9E455" w14:textId="77777777" w:rsidR="00CD6E3C" w:rsidRPr="00EE1AAF" w:rsidRDefault="00CD6E3C" w:rsidP="000625C1">
            <w:pPr>
              <w:jc w:val="center"/>
              <w:rPr>
                <w:rFonts w:ascii="Arial" w:hAnsi="Arial" w:cs="Arial"/>
              </w:rPr>
            </w:pPr>
          </w:p>
        </w:tc>
        <w:tc>
          <w:tcPr>
            <w:tcW w:w="4943" w:type="dxa"/>
          </w:tcPr>
          <w:p w14:paraId="73196B77" w14:textId="77777777" w:rsidR="000625C1" w:rsidRPr="00EE1AAF" w:rsidRDefault="000625C1" w:rsidP="000625C1">
            <w:pPr>
              <w:jc w:val="center"/>
              <w:rPr>
                <w:rFonts w:ascii="Arial" w:hAnsi="Arial" w:cs="Arial"/>
              </w:rPr>
            </w:pPr>
          </w:p>
          <w:p w14:paraId="313CA539" w14:textId="77777777" w:rsidR="00CD6E3C" w:rsidRPr="00EE1AAF" w:rsidRDefault="006467F4" w:rsidP="000625C1">
            <w:pPr>
              <w:jc w:val="center"/>
              <w:rPr>
                <w:rFonts w:ascii="Arial" w:hAnsi="Arial" w:cs="Arial"/>
              </w:rPr>
            </w:pPr>
            <w:r>
              <w:rPr>
                <w:rFonts w:ascii="Arial" w:hAnsi="Arial" w:cs="Arial"/>
                <w:noProof/>
              </w:rPr>
              <w:drawing>
                <wp:inline distT="0" distB="0" distL="0" distR="0" wp14:anchorId="440F3A37" wp14:editId="1739166A">
                  <wp:extent cx="2889885" cy="1896110"/>
                  <wp:effectExtent l="19050" t="0" r="571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889885" cy="1896110"/>
                          </a:xfrm>
                          <a:prstGeom prst="rect">
                            <a:avLst/>
                          </a:prstGeom>
                          <a:noFill/>
                        </pic:spPr>
                      </pic:pic>
                    </a:graphicData>
                  </a:graphic>
                </wp:inline>
              </w:drawing>
            </w:r>
          </w:p>
        </w:tc>
      </w:tr>
    </w:tbl>
    <w:p w14:paraId="27AF3339" w14:textId="77777777" w:rsidR="00CD6E3C" w:rsidRPr="00EE1AAF" w:rsidRDefault="00CD6E3C" w:rsidP="00CD6E3C">
      <w:pPr>
        <w:rPr>
          <w:i/>
        </w:rPr>
      </w:pPr>
      <w:commentRangeStart w:id="21"/>
      <w:commentRangeStart w:id="22"/>
      <w:r w:rsidRPr="00EE1AAF">
        <w:rPr>
          <w:i/>
        </w:rPr>
        <w:t xml:space="preserve">Figure </w:t>
      </w:r>
      <w:r w:rsidR="007049F1">
        <w:rPr>
          <w:i/>
        </w:rPr>
        <w:t>1</w:t>
      </w:r>
      <w:r w:rsidRPr="00EE1AAF">
        <w:rPr>
          <w:i/>
        </w:rPr>
        <w:t xml:space="preserve">. </w:t>
      </w:r>
      <w:r w:rsidR="00F0672A" w:rsidRPr="00EE1AAF">
        <w:rPr>
          <w:i/>
        </w:rPr>
        <w:t>L</w:t>
      </w:r>
      <w:r w:rsidR="00166CF9" w:rsidRPr="00EE1AAF">
        <w:rPr>
          <w:i/>
        </w:rPr>
        <w:t xml:space="preserve">inear </w:t>
      </w:r>
      <w:r w:rsidR="00F52522">
        <w:rPr>
          <w:i/>
        </w:rPr>
        <w:t xml:space="preserve">(left) </w:t>
      </w:r>
      <w:r w:rsidR="00166CF9" w:rsidRPr="00EE1AAF">
        <w:rPr>
          <w:i/>
        </w:rPr>
        <w:t xml:space="preserve">or logarithmic </w:t>
      </w:r>
      <w:r w:rsidR="00F52522">
        <w:rPr>
          <w:i/>
        </w:rPr>
        <w:t xml:space="preserve">(right) </w:t>
      </w:r>
      <w:r w:rsidR="00166CF9" w:rsidRPr="00EE1AAF">
        <w:rPr>
          <w:i/>
        </w:rPr>
        <w:t xml:space="preserve">scale on </w:t>
      </w:r>
      <w:proofErr w:type="gramStart"/>
      <w:r w:rsidR="00166CF9" w:rsidRPr="00EE1AAF">
        <w:rPr>
          <w:i/>
        </w:rPr>
        <w:t>X axis</w:t>
      </w:r>
      <w:proofErr w:type="gramEnd"/>
      <w:r w:rsidR="000625C1" w:rsidRPr="00EE1AAF">
        <w:rPr>
          <w:i/>
        </w:rPr>
        <w:t xml:space="preserve"> </w:t>
      </w:r>
      <w:r w:rsidR="00F0672A" w:rsidRPr="00EE1AAF">
        <w:rPr>
          <w:i/>
        </w:rPr>
        <w:t>influence</w:t>
      </w:r>
      <w:r w:rsidR="000625C1" w:rsidRPr="00EE1AAF">
        <w:rPr>
          <w:i/>
        </w:rPr>
        <w:t xml:space="preserve"> </w:t>
      </w:r>
      <w:r w:rsidR="00F52522">
        <w:rPr>
          <w:i/>
        </w:rPr>
        <w:t xml:space="preserve">graphical presentation </w:t>
      </w:r>
      <w:r w:rsidR="00A75C63">
        <w:rPr>
          <w:i/>
        </w:rPr>
        <w:t xml:space="preserve">due to </w:t>
      </w:r>
      <w:r w:rsidR="000625C1" w:rsidRPr="00EE1AAF">
        <w:rPr>
          <w:i/>
        </w:rPr>
        <w:t>aggregation at low and high concentrations</w:t>
      </w:r>
      <w:r w:rsidR="00AB663A" w:rsidRPr="00EE1AAF">
        <w:rPr>
          <w:i/>
        </w:rPr>
        <w:t xml:space="preserve"> for datasets I (top) and G – (bottom)</w:t>
      </w:r>
      <w:r w:rsidR="00A75C63">
        <w:rPr>
          <w:i/>
        </w:rPr>
        <w:t xml:space="preserve">, </w:t>
      </w:r>
      <w:commentRangeStart w:id="23"/>
      <w:commentRangeStart w:id="24"/>
      <w:r w:rsidR="00A75C63">
        <w:rPr>
          <w:i/>
        </w:rPr>
        <w:t>respectively</w:t>
      </w:r>
      <w:commentRangeEnd w:id="23"/>
      <w:r w:rsidR="00B935BD">
        <w:rPr>
          <w:rStyle w:val="CommentReference"/>
        </w:rPr>
        <w:commentReference w:id="23"/>
      </w:r>
      <w:commentRangeEnd w:id="24"/>
      <w:r w:rsidR="00B935BD">
        <w:rPr>
          <w:rStyle w:val="CommentReference"/>
        </w:rPr>
        <w:commentReference w:id="24"/>
      </w:r>
      <w:r w:rsidR="000625C1" w:rsidRPr="00EE1AAF">
        <w:rPr>
          <w:i/>
        </w:rPr>
        <w:t>.</w:t>
      </w:r>
      <w:commentRangeEnd w:id="21"/>
      <w:r w:rsidR="008C3F88">
        <w:rPr>
          <w:rStyle w:val="CommentReference"/>
        </w:rPr>
        <w:commentReference w:id="21"/>
      </w:r>
      <w:commentRangeEnd w:id="22"/>
      <w:r w:rsidR="002B21BC">
        <w:rPr>
          <w:rStyle w:val="CommentReference"/>
        </w:rPr>
        <w:commentReference w:id="22"/>
      </w:r>
    </w:p>
    <w:p w14:paraId="074CE0C3" w14:textId="77777777" w:rsidR="00BB5D01" w:rsidRPr="00EE1AAF" w:rsidRDefault="004001C7" w:rsidP="00BB5D01">
      <w:pPr>
        <w:pStyle w:val="Heading2"/>
      </w:pPr>
      <w:r w:rsidRPr="00EE1AAF">
        <w:t>%</w:t>
      </w:r>
      <w:proofErr w:type="gramStart"/>
      <w:r w:rsidRPr="00EE1AAF">
        <w:t>d</w:t>
      </w:r>
      <w:r w:rsidR="00BB5D01" w:rsidRPr="00EE1AAF">
        <w:t>ifference</w:t>
      </w:r>
      <w:proofErr w:type="gramEnd"/>
      <w:r w:rsidR="00BB5D01" w:rsidRPr="00EE1AAF">
        <w:t xml:space="preserve"> vs. ISR number</w:t>
      </w:r>
    </w:p>
    <w:p w14:paraId="2B573E28" w14:textId="77777777" w:rsidR="00464626" w:rsidRPr="00EE1AAF" w:rsidRDefault="006D4BF5" w:rsidP="006D4BF5">
      <w:r w:rsidRPr="00EE1AAF">
        <w:t>The</w:t>
      </w:r>
      <w:r w:rsidR="004001C7" w:rsidRPr="00EE1AAF">
        <w:t xml:space="preserve"> %</w:t>
      </w:r>
      <w:r w:rsidRPr="00EE1AAF">
        <w:t>difference</w:t>
      </w:r>
      <w:r w:rsidR="004001C7" w:rsidRPr="00EE1AAF">
        <w:t xml:space="preserve"> </w:t>
      </w:r>
      <w:r w:rsidRPr="00EE1AAF">
        <w:t>may be also</w:t>
      </w:r>
      <w:r w:rsidR="004001C7" w:rsidRPr="00EE1AAF">
        <w:t xml:space="preserve"> present</w:t>
      </w:r>
      <w:r w:rsidRPr="00EE1AAF">
        <w:t xml:space="preserve">ed </w:t>
      </w:r>
      <w:r w:rsidR="009F6CEA" w:rsidRPr="00EE1AAF">
        <w:t>against</w:t>
      </w:r>
      <w:r w:rsidRPr="00EE1AAF">
        <w:t xml:space="preserve"> ISR number instead of concentration</w:t>
      </w:r>
      <w:r w:rsidR="001F5F42" w:rsidRPr="00EE1AAF">
        <w:t xml:space="preserve"> (e.g. Figure 1 in [</w:t>
      </w:r>
      <w:r w:rsidR="00223BA7" w:rsidRPr="00EE1AAF">
        <w:t>Tan])</w:t>
      </w:r>
      <w:r w:rsidRPr="00EE1AAF">
        <w:t xml:space="preserve">. </w:t>
      </w:r>
      <w:proofErr w:type="gramStart"/>
      <w:r w:rsidRPr="00EE1AAF">
        <w:t>Such a plot possess</w:t>
      </w:r>
      <w:proofErr w:type="gramEnd"/>
      <w:r w:rsidRPr="00EE1AAF">
        <w:t xml:space="preserve"> </w:t>
      </w:r>
      <w:r w:rsidR="001F5F42" w:rsidRPr="00EE1AAF">
        <w:t>similar characteristics to those</w:t>
      </w:r>
      <w:r w:rsidRPr="00EE1AAF">
        <w:t xml:space="preserve"> described in former paragraph, except that it </w:t>
      </w:r>
      <w:r w:rsidR="0032540F">
        <w:t>allows to inspect</w:t>
      </w:r>
      <w:r w:rsidRPr="00EE1AAF">
        <w:t xml:space="preserve"> time-</w:t>
      </w:r>
      <w:r w:rsidR="00F52522">
        <w:t>dependent</w:t>
      </w:r>
      <w:r w:rsidRPr="00EE1AAF">
        <w:t xml:space="preserve"> trends</w:t>
      </w:r>
      <w:r w:rsidR="000625C1" w:rsidRPr="00EE1AAF">
        <w:t xml:space="preserve"> (</w:t>
      </w:r>
      <w:r w:rsidR="000625C1" w:rsidRPr="00EE1AAF">
        <w:rPr>
          <w:highlight w:val="lightGray"/>
        </w:rPr>
        <w:t xml:space="preserve">Figure </w:t>
      </w:r>
      <w:r w:rsidR="007049F1">
        <w:rPr>
          <w:highlight w:val="lightGray"/>
        </w:rPr>
        <w:t>2</w:t>
      </w:r>
      <w:r w:rsidR="000625C1" w:rsidRPr="00EE1AAF">
        <w:t>)</w:t>
      </w:r>
      <w:r w:rsidRPr="00EE1AAF">
        <w:t>, but fails to show concentration-</w:t>
      </w:r>
      <w:r w:rsidR="00F52522">
        <w:t>dependent</w:t>
      </w:r>
      <w:r w:rsidRPr="00EE1AAF">
        <w:t xml:space="preserve"> </w:t>
      </w:r>
      <w:commentRangeStart w:id="25"/>
      <w:r w:rsidRPr="00EE1AAF">
        <w:t>ones</w:t>
      </w:r>
      <w:commentRangeEnd w:id="25"/>
      <w:r w:rsidR="0029705C">
        <w:rPr>
          <w:rStyle w:val="CommentReference"/>
        </w:rPr>
        <w:commentReference w:id="25"/>
      </w:r>
      <w:r w:rsidRPr="00EE1A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1A4567" w:rsidRPr="00EE1AAF" w14:paraId="25ECCADC" w14:textId="77777777" w:rsidTr="001A4567">
        <w:tc>
          <w:tcPr>
            <w:tcW w:w="4943" w:type="dxa"/>
          </w:tcPr>
          <w:p w14:paraId="4CF8498A" w14:textId="77777777" w:rsidR="001A4567" w:rsidRPr="00EE1AAF" w:rsidRDefault="006467F4" w:rsidP="001A4567">
            <w:pPr>
              <w:jc w:val="center"/>
              <w:rPr>
                <w:rFonts w:ascii="Arial" w:hAnsi="Arial" w:cs="Arial"/>
              </w:rPr>
            </w:pPr>
            <w:r>
              <w:rPr>
                <w:rFonts w:ascii="Arial" w:hAnsi="Arial" w:cs="Arial"/>
                <w:noProof/>
              </w:rPr>
              <w:drawing>
                <wp:inline distT="0" distB="0" distL="0" distR="0" wp14:anchorId="041DB076" wp14:editId="02074B14">
                  <wp:extent cx="2889885" cy="1896110"/>
                  <wp:effectExtent l="19050" t="0" r="5715" b="0"/>
                  <wp:docPr id="29"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889885" cy="1896110"/>
                          </a:xfrm>
                          <a:prstGeom prst="rect">
                            <a:avLst/>
                          </a:prstGeom>
                          <a:noFill/>
                        </pic:spPr>
                      </pic:pic>
                    </a:graphicData>
                  </a:graphic>
                </wp:inline>
              </w:drawing>
            </w:r>
          </w:p>
        </w:tc>
        <w:tc>
          <w:tcPr>
            <w:tcW w:w="4943" w:type="dxa"/>
          </w:tcPr>
          <w:p w14:paraId="6C2A1822" w14:textId="77777777" w:rsidR="001A4567" w:rsidRPr="00EE1AAF" w:rsidRDefault="006467F4" w:rsidP="001A4567">
            <w:pPr>
              <w:jc w:val="center"/>
              <w:rPr>
                <w:rFonts w:ascii="Arial" w:hAnsi="Arial" w:cs="Arial"/>
              </w:rPr>
            </w:pPr>
            <w:r>
              <w:rPr>
                <w:rFonts w:ascii="Arial" w:hAnsi="Arial" w:cs="Arial"/>
                <w:noProof/>
              </w:rPr>
              <w:drawing>
                <wp:inline distT="0" distB="0" distL="0" distR="0" wp14:anchorId="6CD7F82F" wp14:editId="34590C94">
                  <wp:extent cx="2889885" cy="1896110"/>
                  <wp:effectExtent l="19050" t="0" r="5715" b="0"/>
                  <wp:docPr id="2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889885" cy="1896110"/>
                          </a:xfrm>
                          <a:prstGeom prst="rect">
                            <a:avLst/>
                          </a:prstGeom>
                          <a:noFill/>
                        </pic:spPr>
                      </pic:pic>
                    </a:graphicData>
                  </a:graphic>
                </wp:inline>
              </w:drawing>
            </w:r>
          </w:p>
        </w:tc>
      </w:tr>
    </w:tbl>
    <w:p w14:paraId="082F332A" w14:textId="77777777" w:rsidR="000625C1" w:rsidRPr="00EE1AAF" w:rsidRDefault="000625C1" w:rsidP="000625C1">
      <w:pPr>
        <w:rPr>
          <w:i/>
        </w:rPr>
      </w:pPr>
      <w:commentRangeStart w:id="26"/>
      <w:r w:rsidRPr="00EE1AAF">
        <w:rPr>
          <w:i/>
        </w:rPr>
        <w:lastRenderedPageBreak/>
        <w:t xml:space="preserve">Figure </w:t>
      </w:r>
      <w:r w:rsidR="007049F1">
        <w:rPr>
          <w:i/>
        </w:rPr>
        <w:t>2</w:t>
      </w:r>
      <w:r w:rsidRPr="00EE1AAF">
        <w:rPr>
          <w:i/>
        </w:rPr>
        <w:t xml:space="preserve">. </w:t>
      </w:r>
      <w:r w:rsidR="001A4567" w:rsidRPr="00EE1AAF">
        <w:rPr>
          <w:i/>
        </w:rPr>
        <w:t>Time-</w:t>
      </w:r>
      <w:r w:rsidR="00F52522">
        <w:rPr>
          <w:i/>
        </w:rPr>
        <w:t>dependent</w:t>
      </w:r>
      <w:r w:rsidR="001A4567" w:rsidRPr="00EE1AAF">
        <w:rPr>
          <w:i/>
        </w:rPr>
        <w:t xml:space="preserve"> trends observed after 50</w:t>
      </w:r>
      <w:r w:rsidR="001A4567" w:rsidRPr="00EE1AAF">
        <w:rPr>
          <w:i/>
          <w:vertAlign w:val="superscript"/>
        </w:rPr>
        <w:t>th</w:t>
      </w:r>
      <w:r w:rsidR="001A4567" w:rsidRPr="00EE1AAF">
        <w:rPr>
          <w:i/>
        </w:rPr>
        <w:t xml:space="preserve"> ISR </w:t>
      </w:r>
      <w:r w:rsidR="00846A1A" w:rsidRPr="00EE1AAF">
        <w:rPr>
          <w:i/>
        </w:rPr>
        <w:t>pairs</w:t>
      </w:r>
      <w:r w:rsidR="00AB663A" w:rsidRPr="00EE1AAF">
        <w:rPr>
          <w:i/>
        </w:rPr>
        <w:t xml:space="preserve"> in datasets C (left)</w:t>
      </w:r>
      <w:r w:rsidR="00846A1A" w:rsidRPr="00EE1AAF">
        <w:rPr>
          <w:i/>
        </w:rPr>
        <w:t xml:space="preserve"> </w:t>
      </w:r>
      <w:r w:rsidR="00AB663A" w:rsidRPr="00EE1AAF">
        <w:rPr>
          <w:i/>
        </w:rPr>
        <w:t>and I (right)</w:t>
      </w:r>
      <w:r w:rsidRPr="00EE1AAF">
        <w:rPr>
          <w:i/>
        </w:rPr>
        <w:t>.</w:t>
      </w:r>
      <w:commentRangeEnd w:id="26"/>
      <w:r w:rsidR="00682E66">
        <w:rPr>
          <w:rStyle w:val="CommentReference"/>
        </w:rPr>
        <w:commentReference w:id="26"/>
      </w:r>
    </w:p>
    <w:p w14:paraId="15CA928D" w14:textId="77777777" w:rsidR="00D440A5" w:rsidRPr="00EE1AAF" w:rsidRDefault="00D440A5" w:rsidP="00D440A5">
      <w:pPr>
        <w:pStyle w:val="Heading2"/>
      </w:pPr>
      <w:r w:rsidRPr="00EE1AAF">
        <w:t xml:space="preserve">Correlation plot </w:t>
      </w:r>
    </w:p>
    <w:p w14:paraId="1764D8DB" w14:textId="77777777" w:rsidR="00D440A5" w:rsidRPr="00EE1AAF" w:rsidRDefault="00D440A5" w:rsidP="00D440A5">
      <w:proofErr w:type="gramStart"/>
      <w:r w:rsidRPr="00EE1AAF">
        <w:t xml:space="preserve">The correlation of initial and repeat values was applied for ISR visualization by de Boer and </w:t>
      </w:r>
      <w:proofErr w:type="spellStart"/>
      <w:r w:rsidRPr="00EE1AAF">
        <w:t>Wieling</w:t>
      </w:r>
      <w:proofErr w:type="spellEnd"/>
      <w:proofErr w:type="gramEnd"/>
      <w:r w:rsidRPr="00EE1AAF">
        <w:t xml:space="preserve"> [de Boer]. It has a strong statistical background and shows individual results. However, it is not in </w:t>
      </w:r>
      <w:r w:rsidR="002B1810">
        <w:t>compliant to</w:t>
      </w:r>
      <w:r w:rsidRPr="00EE1AAF">
        <w:t xml:space="preserve"> current guideline [EMA] as it does not refer to </w:t>
      </w:r>
      <w:proofErr w:type="gramStart"/>
      <w:r w:rsidRPr="00EE1AAF">
        <w:t>%difference nor to %ISR</w:t>
      </w:r>
      <w:proofErr w:type="gramEnd"/>
      <w:r w:rsidRPr="00EE1AAF">
        <w:t xml:space="preserve"> values. One may also suggest that ISR pairs with small concentrations are usually overlapping, especially in huge datasets (</w:t>
      </w:r>
      <w:r w:rsidRPr="00EE1AAF">
        <w:rPr>
          <w:highlight w:val="lightGray"/>
        </w:rPr>
        <w:t>Figure</w:t>
      </w:r>
      <w:r w:rsidR="007049F1">
        <w:rPr>
          <w:highlight w:val="lightGray"/>
        </w:rPr>
        <w:t xml:space="preserve"> 3</w:t>
      </w:r>
      <w:r w:rsidRPr="00EE1AAF">
        <w:t xml:space="preserve">). </w:t>
      </w:r>
      <w:r w:rsidR="00765A5B" w:rsidRPr="00EE1AAF">
        <w:t xml:space="preserve">Moreover, the regression parameters seem to be more meaningful </w:t>
      </w:r>
      <w:r w:rsidR="00765A5B">
        <w:t xml:space="preserve">for upgrading data quality </w:t>
      </w:r>
      <w:r w:rsidR="00765A5B" w:rsidRPr="00EE1AAF">
        <w:t xml:space="preserve">than the </w:t>
      </w:r>
      <w:r w:rsidR="002B1810">
        <w:t>plot</w:t>
      </w:r>
      <w:r w:rsidR="002B1810" w:rsidRPr="00EE1AAF">
        <w:t xml:space="preserve"> </w:t>
      </w:r>
      <w:r w:rsidR="00765A5B" w:rsidRPr="00EE1AAF">
        <w:t xml:space="preserve">itself, because </w:t>
      </w:r>
      <w:r w:rsidR="002B1810">
        <w:t>graphical presentation</w:t>
      </w:r>
      <w:r w:rsidR="00765A5B" w:rsidRPr="00EE1AAF">
        <w:t xml:space="preserve"> does not indicate weather acceptance criteria were met</w:t>
      </w:r>
      <w:r w:rsidR="00765A5B">
        <w:t xml:space="preserve"> or </w:t>
      </w:r>
      <w:commentRangeStart w:id="27"/>
      <w:r w:rsidR="00765A5B">
        <w:t>not</w:t>
      </w:r>
      <w:commentRangeEnd w:id="27"/>
      <w:r w:rsidR="00334A58">
        <w:rPr>
          <w:rStyle w:val="CommentReference"/>
        </w:rPr>
        <w:commentReference w:id="27"/>
      </w:r>
      <w:r w:rsidR="00765A5B" w:rsidRPr="00EE1AAF">
        <w:t xml:space="preserve">. </w:t>
      </w:r>
    </w:p>
    <w:p w14:paraId="12E014CA" w14:textId="77777777" w:rsidR="00D440A5" w:rsidRPr="00EE1AAF" w:rsidRDefault="006467F4" w:rsidP="00D440A5">
      <w:r>
        <w:rPr>
          <w:noProof/>
        </w:rPr>
        <w:drawing>
          <wp:inline distT="0" distB="0" distL="0" distR="0" wp14:anchorId="57444ABA" wp14:editId="71F3ADEA">
            <wp:extent cx="2889885" cy="2889885"/>
            <wp:effectExtent l="19050" t="0" r="5715"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889885" cy="2889885"/>
                    </a:xfrm>
                    <a:prstGeom prst="rect">
                      <a:avLst/>
                    </a:prstGeom>
                    <a:noFill/>
                  </pic:spPr>
                </pic:pic>
              </a:graphicData>
            </a:graphic>
          </wp:inline>
        </w:drawing>
      </w:r>
    </w:p>
    <w:p w14:paraId="398A4AF2" w14:textId="77777777" w:rsidR="00D440A5" w:rsidRPr="00EE1AAF" w:rsidRDefault="00D440A5" w:rsidP="00D440A5">
      <w:pPr>
        <w:rPr>
          <w:i/>
        </w:rPr>
      </w:pPr>
      <w:commentRangeStart w:id="28"/>
      <w:r w:rsidRPr="00EE1AAF">
        <w:rPr>
          <w:i/>
        </w:rPr>
        <w:t xml:space="preserve">Figure </w:t>
      </w:r>
      <w:commentRangeEnd w:id="28"/>
      <w:r w:rsidR="0032540F">
        <w:rPr>
          <w:rStyle w:val="CommentReference"/>
        </w:rPr>
        <w:commentReference w:id="28"/>
      </w:r>
      <w:r w:rsidR="007049F1">
        <w:rPr>
          <w:i/>
        </w:rPr>
        <w:t>3</w:t>
      </w:r>
      <w:r w:rsidRPr="00EE1AAF">
        <w:rPr>
          <w:i/>
        </w:rPr>
        <w:t xml:space="preserve">. </w:t>
      </w:r>
      <w:proofErr w:type="gramStart"/>
      <w:r w:rsidRPr="00EE1AAF">
        <w:rPr>
          <w:i/>
        </w:rPr>
        <w:t xml:space="preserve">Correlation plot for </w:t>
      </w:r>
      <w:r w:rsidR="002B21BC" w:rsidRPr="00EE1AAF">
        <w:rPr>
          <w:i/>
        </w:rPr>
        <w:t>datase</w:t>
      </w:r>
      <w:r w:rsidR="002B21BC">
        <w:rPr>
          <w:i/>
        </w:rPr>
        <w:t>t</w:t>
      </w:r>
      <w:r w:rsidR="002B21BC" w:rsidRPr="00EE1AAF">
        <w:rPr>
          <w:i/>
        </w:rPr>
        <w:t xml:space="preserve"> </w:t>
      </w:r>
      <w:r w:rsidRPr="00EE1AAF">
        <w:rPr>
          <w:i/>
        </w:rPr>
        <w:t>E (n = 354) showing overlapping low concentration data.</w:t>
      </w:r>
      <w:proofErr w:type="gramEnd"/>
      <w:r w:rsidRPr="00EE1AAF">
        <w:rPr>
          <w:i/>
        </w:rPr>
        <w:t xml:space="preserve"> </w:t>
      </w:r>
    </w:p>
    <w:p w14:paraId="0969FD49" w14:textId="4A59EDB1" w:rsidR="00CF57A2" w:rsidRPr="00EE1AAF" w:rsidRDefault="00660ACC" w:rsidP="00622442">
      <w:pPr>
        <w:pStyle w:val="Heading2"/>
      </w:pPr>
      <w:r w:rsidRPr="00EE1AAF">
        <w:t xml:space="preserve">Histogram and bar </w:t>
      </w:r>
      <w:del w:id="29" w:author="Przemyslaw Biecek" w:date="2016-09-08T18:08:00Z">
        <w:r w:rsidRPr="00EE1AAF" w:rsidDel="009A554E">
          <w:delText>diagram</w:delText>
        </w:r>
      </w:del>
      <w:ins w:id="30" w:author="Przemyslaw Biecek" w:date="2016-09-08T18:08:00Z">
        <w:r w:rsidR="009A554E">
          <w:t>chart</w:t>
        </w:r>
      </w:ins>
    </w:p>
    <w:p w14:paraId="4226850E" w14:textId="683D0340" w:rsidR="00542E8E" w:rsidRDefault="0032540F" w:rsidP="00A601EF">
      <w:r>
        <w:t xml:space="preserve">Frequency distribution is a valuable tool in data handling. </w:t>
      </w:r>
      <w:r w:rsidR="004B4318" w:rsidRPr="00EE1AAF">
        <w:t xml:space="preserve">A histogram presents the variable of interest in the </w:t>
      </w:r>
      <w:proofErr w:type="gramStart"/>
      <w:r w:rsidR="004B4318" w:rsidRPr="00EE1AAF">
        <w:t>X axis</w:t>
      </w:r>
      <w:proofErr w:type="gramEnd"/>
      <w:r w:rsidR="004B4318" w:rsidRPr="00EE1AAF">
        <w:t xml:space="preserve"> and the number or percentage of observations (frequency) in the Y axis. A bar </w:t>
      </w:r>
      <w:del w:id="31" w:author="Przemyslaw Biecek" w:date="2016-09-08T18:08:00Z">
        <w:r w:rsidR="004B4318" w:rsidRPr="00EE1AAF" w:rsidDel="009A554E">
          <w:delText xml:space="preserve">diagram </w:delText>
        </w:r>
      </w:del>
      <w:ins w:id="32" w:author="Przemyslaw Biecek" w:date="2016-09-08T18:08:00Z">
        <w:r w:rsidR="009A554E">
          <w:t>chart</w:t>
        </w:r>
        <w:r w:rsidR="009A554E" w:rsidRPr="00EE1AAF">
          <w:t xml:space="preserve"> </w:t>
        </w:r>
      </w:ins>
      <w:r w:rsidR="00AF24DD" w:rsidRPr="00EE1AAF">
        <w:t xml:space="preserve">– </w:t>
      </w:r>
      <w:r w:rsidR="004B4318" w:rsidRPr="00EE1AAF">
        <w:t xml:space="preserve">applied by </w:t>
      </w:r>
      <w:proofErr w:type="spellStart"/>
      <w:r w:rsidR="004B4318" w:rsidRPr="00EE1AAF">
        <w:t>Yadav</w:t>
      </w:r>
      <w:proofErr w:type="spellEnd"/>
      <w:r w:rsidR="004B4318" w:rsidRPr="00EE1AAF">
        <w:t xml:space="preserve"> et al. [</w:t>
      </w:r>
      <w:proofErr w:type="spellStart"/>
      <w:r w:rsidR="004B4318" w:rsidRPr="00EE1AAF">
        <w:t>Yadav</w:t>
      </w:r>
      <w:proofErr w:type="spellEnd"/>
      <w:r w:rsidR="004B4318" w:rsidRPr="00EE1AAF">
        <w:t xml:space="preserve">] </w:t>
      </w:r>
      <w:r w:rsidR="00AF24DD" w:rsidRPr="00EE1AAF">
        <w:t xml:space="preserve">– </w:t>
      </w:r>
      <w:r w:rsidR="004B4318" w:rsidRPr="00EE1AAF">
        <w:t>and the histogram have lot in common [</w:t>
      </w:r>
      <w:proofErr w:type="spellStart"/>
      <w:r w:rsidR="00AC4ED4" w:rsidRPr="00AC4ED4">
        <w:rPr>
          <w:highlight w:val="yellow"/>
        </w:rPr>
        <w:t>Manikadan</w:t>
      </w:r>
      <w:proofErr w:type="spellEnd"/>
      <w:r w:rsidR="004B4318" w:rsidRPr="00EE1AAF">
        <w:t xml:space="preserve">]. The histogram has a strong statistical background, shows deviations from normal distribution as well as it is easy for interpretation. The frequency of %difference </w:t>
      </w:r>
      <w:r w:rsidR="00F81FCB" w:rsidRPr="00EE1AAF">
        <w:t xml:space="preserve">results </w:t>
      </w:r>
      <w:r w:rsidR="004B4318" w:rsidRPr="00EE1AAF">
        <w:t>plotted against the %difference classes shows overall ISR performance</w:t>
      </w:r>
      <w:r w:rsidR="00F81FCB" w:rsidRPr="00EE1AAF">
        <w:t xml:space="preserve"> (</w:t>
      </w:r>
      <w:r w:rsidR="00F81FCB" w:rsidRPr="00EE1AAF">
        <w:rPr>
          <w:highlight w:val="lightGray"/>
        </w:rPr>
        <w:t xml:space="preserve">Figure </w:t>
      </w:r>
      <w:r w:rsidR="007049F1">
        <w:rPr>
          <w:highlight w:val="lightGray"/>
        </w:rPr>
        <w:t>4</w:t>
      </w:r>
      <w:r w:rsidR="00F81FCB" w:rsidRPr="00EE1AAF">
        <w:t>)</w:t>
      </w:r>
      <w:r w:rsidR="004B4318" w:rsidRPr="00EE1AAF">
        <w:t xml:space="preserve">. </w:t>
      </w:r>
      <w:r w:rsidR="00B7155D" w:rsidRPr="00EE1AAF">
        <w:t xml:space="preserve">However, the histogram </w:t>
      </w:r>
      <w:r w:rsidR="002B1810">
        <w:t>does not show</w:t>
      </w:r>
      <w:r w:rsidR="00B7155D">
        <w:t xml:space="preserve"> </w:t>
      </w:r>
      <w:r w:rsidR="00B7155D" w:rsidRPr="00EE1AAF">
        <w:t xml:space="preserve">whether the </w:t>
      </w:r>
      <w:r w:rsidR="003904A9">
        <w:t>regulatory</w:t>
      </w:r>
      <w:r w:rsidR="00B7155D" w:rsidRPr="00EE1AAF">
        <w:t xml:space="preserve"> criteria are met</w:t>
      </w:r>
      <w:r w:rsidR="003904A9">
        <w:t xml:space="preserve"> or not</w:t>
      </w:r>
      <w:r w:rsidR="002B1810">
        <w:t xml:space="preserve">, </w:t>
      </w:r>
      <w:r w:rsidR="00B7155D" w:rsidRPr="00EE1AAF">
        <w:t xml:space="preserve">fails to show individual results </w:t>
      </w:r>
      <w:r w:rsidR="002B1810">
        <w:t>and</w:t>
      </w:r>
      <w:r w:rsidR="00B7155D" w:rsidRPr="00EE1AAF">
        <w:t xml:space="preserve"> </w:t>
      </w:r>
      <w:r w:rsidR="00654572">
        <w:t>data</w:t>
      </w:r>
      <w:r w:rsidR="00B7155D" w:rsidRPr="00EE1AAF">
        <w:t xml:space="preserve"> trends.</w:t>
      </w:r>
      <w:r w:rsidR="00B7155D">
        <w:t xml:space="preserve"> </w:t>
      </w:r>
    </w:p>
    <w:p w14:paraId="5ACB3204" w14:textId="77777777" w:rsidR="00777DA3" w:rsidRPr="00EE1AAF" w:rsidRDefault="00F91F3C" w:rsidP="00A601EF">
      <w:r>
        <w:t xml:space="preserve">The classes in the presented histograms were not chosen </w:t>
      </w:r>
      <w:proofErr w:type="spellStart"/>
      <w:r w:rsidRPr="00AC4ED4">
        <w:rPr>
          <w:i/>
        </w:rPr>
        <w:t>lege</w:t>
      </w:r>
      <w:proofErr w:type="spellEnd"/>
      <w:r w:rsidRPr="00AC4ED4">
        <w:rPr>
          <w:i/>
        </w:rPr>
        <w:t xml:space="preserve"> </w:t>
      </w:r>
      <w:proofErr w:type="spellStart"/>
      <w:r w:rsidRPr="00AC4ED4">
        <w:rPr>
          <w:i/>
        </w:rPr>
        <w:t>artis</w:t>
      </w:r>
      <w:proofErr w:type="spellEnd"/>
      <w:r>
        <w:t xml:space="preserve">, i.e. are not </w:t>
      </w:r>
      <w:proofErr w:type="gramStart"/>
      <w:r>
        <w:t>of</w:t>
      </w:r>
      <w:proofErr w:type="gramEnd"/>
      <w:r>
        <w:t xml:space="preserve"> the same width and there are open-ended classes (&lt; -40</w:t>
      </w:r>
      <w:r w:rsidRPr="00B7155D">
        <w:t>%</w:t>
      </w:r>
      <w:r>
        <w:t xml:space="preserve"> and &gt; 40</w:t>
      </w:r>
      <w:r w:rsidRPr="00B7155D">
        <w:t>%</w:t>
      </w:r>
      <w:r>
        <w:t xml:space="preserve">). </w:t>
      </w:r>
      <w:r w:rsidR="00A67369">
        <w:t>C</w:t>
      </w:r>
      <w:r w:rsidR="00542E8E">
        <w:t xml:space="preserve">lasses </w:t>
      </w:r>
      <w:r w:rsidR="00B7155D">
        <w:t>with results outside accepted %difference values</w:t>
      </w:r>
      <w:r w:rsidR="007B477E">
        <w:t xml:space="preserve"> are </w:t>
      </w:r>
      <w:r w:rsidR="00A7741B">
        <w:t>wider</w:t>
      </w:r>
      <w:r w:rsidR="00542E8E" w:rsidRPr="00542E8E">
        <w:t xml:space="preserve"> </w:t>
      </w:r>
      <w:r w:rsidR="00542E8E">
        <w:t xml:space="preserve">than classes with </w:t>
      </w:r>
      <w:r w:rsidR="00A37317">
        <w:t>accepted values</w:t>
      </w:r>
      <w:r w:rsidR="00030563">
        <w:t>.</w:t>
      </w:r>
      <w:r w:rsidR="00A7741B">
        <w:t xml:space="preserve"> </w:t>
      </w:r>
      <w:r w:rsidR="006E3853">
        <w:t xml:space="preserve">The number of </w:t>
      </w:r>
      <w:r w:rsidR="00A67369">
        <w:t>eight</w:t>
      </w:r>
      <w:r w:rsidR="006E3853">
        <w:t xml:space="preserve"> classes seems to </w:t>
      </w:r>
      <w:r w:rsidR="00A67369">
        <w:t xml:space="preserve">be </w:t>
      </w:r>
      <w:r w:rsidR="006E3853">
        <w:t>appropriate for intended use</w:t>
      </w:r>
      <w:r w:rsidR="00F019DC">
        <w:t xml:space="preserve"> giving some information about the trend in acceptable and out of limits values.</w:t>
      </w:r>
      <w:r w:rsidR="006E3853">
        <w:t xml:space="preserve"> </w:t>
      </w:r>
      <w:r w:rsidR="00F019DC">
        <w:t>The histogram wit</w:t>
      </w:r>
      <w:r w:rsidR="00F019DC" w:rsidRPr="00B7155D">
        <w:t xml:space="preserve">h one class covering %difference between -20% and 20% </w:t>
      </w:r>
      <w:commentRangeStart w:id="33"/>
      <w:r w:rsidR="00F019DC" w:rsidRPr="00B7155D">
        <w:t>could</w:t>
      </w:r>
      <w:commentRangeEnd w:id="33"/>
      <w:r w:rsidR="00C1290C">
        <w:rPr>
          <w:rStyle w:val="CommentReference"/>
        </w:rPr>
        <w:commentReference w:id="33"/>
      </w:r>
      <w:r w:rsidR="00F019DC" w:rsidRPr="00B7155D">
        <w:t xml:space="preserve"> have been regulatory compliant</w:t>
      </w:r>
      <w:r w:rsidR="00F019DC">
        <w:t xml:space="preserve">, but it does not give all information about data spread around zero value. </w:t>
      </w:r>
    </w:p>
    <w:p w14:paraId="404AABAE" w14:textId="77777777" w:rsidR="00A1552D" w:rsidRPr="00EE1AAF" w:rsidRDefault="00AF24DD">
      <w:commentRangeStart w:id="34"/>
      <w:r w:rsidRPr="00EE1AAF">
        <w:rPr>
          <w:highlight w:val="yellow"/>
        </w:rPr>
        <w:t>Not applicable to small datasets (n &lt;</w:t>
      </w:r>
      <w:commentRangeStart w:id="35"/>
      <w:r w:rsidRPr="00EE1AAF">
        <w:rPr>
          <w:highlight w:val="yellow"/>
        </w:rPr>
        <w:t>30</w:t>
      </w:r>
      <w:commentRangeEnd w:id="35"/>
      <w:r w:rsidR="00C1290C">
        <w:rPr>
          <w:rStyle w:val="CommentReference"/>
        </w:rPr>
        <w:commentReference w:id="35"/>
      </w:r>
      <w:proofErr w:type="gramStart"/>
      <w:r w:rsidRPr="00EE1AAF">
        <w:rPr>
          <w:highlight w:val="yellow"/>
        </w:rPr>
        <w:t xml:space="preserve"> ?</w:t>
      </w:r>
      <w:proofErr w:type="gramEnd"/>
      <w:r w:rsidRPr="00EE1AAF">
        <w:rPr>
          <w:highlight w:val="yellow"/>
        </w:rPr>
        <w:t>).</w:t>
      </w:r>
      <w:commentRangeEnd w:id="34"/>
      <w:r w:rsidR="00654572">
        <w:rPr>
          <w:rStyle w:val="CommentReference"/>
        </w:rPr>
        <w:commentReference w:id="34"/>
      </w:r>
    </w:p>
    <w:p w14:paraId="0BA8FF17" w14:textId="77777777" w:rsidR="00777DA3" w:rsidRPr="00EE1AAF" w:rsidRDefault="00777DA3">
      <w:r w:rsidRPr="00EE1AAF">
        <w:br w:type="page"/>
      </w:r>
    </w:p>
    <w:tbl>
      <w:tblPr>
        <w:tblStyle w:val="TableGrid"/>
        <w:tblW w:w="10226" w:type="dxa"/>
        <w:jc w:val="center"/>
        <w:tblInd w:w="-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4"/>
        <w:gridCol w:w="5192"/>
      </w:tblGrid>
      <w:tr w:rsidR="00F81FCB" w:rsidRPr="002001E8" w14:paraId="72096CC6" w14:textId="77777777" w:rsidTr="009F408B">
        <w:trPr>
          <w:jc w:val="center"/>
        </w:trPr>
        <w:tc>
          <w:tcPr>
            <w:tcW w:w="5034" w:type="dxa"/>
          </w:tcPr>
          <w:p w14:paraId="6D4ED6C4"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lastRenderedPageBreak/>
              <w:t xml:space="preserve">A </w:t>
            </w:r>
            <w:r w:rsidR="006467F4">
              <w:rPr>
                <w:rFonts w:ascii="Arial" w:hAnsi="Arial" w:cs="Arial"/>
                <w:b/>
                <w:noProof/>
                <w:sz w:val="20"/>
                <w:szCs w:val="20"/>
              </w:rPr>
              <w:drawing>
                <wp:inline distT="0" distB="0" distL="0" distR="0" wp14:anchorId="2C63DCE0" wp14:editId="0E1D4263">
                  <wp:extent cx="2889885" cy="1633855"/>
                  <wp:effectExtent l="19050" t="0" r="5715" b="0"/>
                  <wp:docPr id="34"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04920D0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B </w:t>
            </w:r>
            <w:r w:rsidR="006467F4">
              <w:rPr>
                <w:rFonts w:ascii="Arial" w:hAnsi="Arial" w:cs="Arial"/>
                <w:b/>
                <w:noProof/>
                <w:sz w:val="20"/>
                <w:szCs w:val="20"/>
              </w:rPr>
              <w:drawing>
                <wp:inline distT="0" distB="0" distL="0" distR="0" wp14:anchorId="13888E9C" wp14:editId="78D3A473">
                  <wp:extent cx="2889885" cy="1633855"/>
                  <wp:effectExtent l="19050" t="0" r="5715" b="0"/>
                  <wp:docPr id="35"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1AE0AA9D" w14:textId="77777777" w:rsidTr="009F408B">
        <w:trPr>
          <w:jc w:val="center"/>
        </w:trPr>
        <w:tc>
          <w:tcPr>
            <w:tcW w:w="5034" w:type="dxa"/>
          </w:tcPr>
          <w:p w14:paraId="6E9ED579"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C </w:t>
            </w:r>
            <w:r w:rsidR="006467F4">
              <w:rPr>
                <w:rFonts w:ascii="Arial" w:hAnsi="Arial" w:cs="Arial"/>
                <w:b/>
                <w:noProof/>
                <w:sz w:val="20"/>
                <w:szCs w:val="20"/>
              </w:rPr>
              <w:drawing>
                <wp:inline distT="0" distB="0" distL="0" distR="0" wp14:anchorId="6A58CF4E" wp14:editId="6C15C32B">
                  <wp:extent cx="2889885" cy="1633855"/>
                  <wp:effectExtent l="19050" t="0" r="5715" b="0"/>
                  <wp:docPr id="41"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5E70726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D </w:t>
            </w:r>
            <w:r w:rsidR="006467F4">
              <w:rPr>
                <w:rFonts w:ascii="Arial" w:hAnsi="Arial" w:cs="Arial"/>
                <w:b/>
                <w:noProof/>
                <w:sz w:val="20"/>
                <w:szCs w:val="20"/>
              </w:rPr>
              <w:drawing>
                <wp:inline distT="0" distB="0" distL="0" distR="0" wp14:anchorId="19ED2EAD" wp14:editId="3B24659C">
                  <wp:extent cx="2889885" cy="1633855"/>
                  <wp:effectExtent l="19050" t="0" r="5715" b="0"/>
                  <wp:docPr id="40"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0724BFB9" w14:textId="77777777" w:rsidTr="009F408B">
        <w:trPr>
          <w:jc w:val="center"/>
        </w:trPr>
        <w:tc>
          <w:tcPr>
            <w:tcW w:w="5034" w:type="dxa"/>
          </w:tcPr>
          <w:p w14:paraId="37FE056E"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E</w:t>
            </w:r>
            <w:r w:rsidR="006467F4">
              <w:rPr>
                <w:rFonts w:ascii="Arial" w:hAnsi="Arial" w:cs="Arial"/>
                <w:b/>
                <w:noProof/>
                <w:sz w:val="20"/>
                <w:szCs w:val="20"/>
              </w:rPr>
              <w:drawing>
                <wp:inline distT="0" distB="0" distL="0" distR="0" wp14:anchorId="7E5AE570" wp14:editId="0020FCBE">
                  <wp:extent cx="2889885" cy="1633855"/>
                  <wp:effectExtent l="19050" t="0" r="5715" b="0"/>
                  <wp:docPr id="3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2889885" cy="1633855"/>
                          </a:xfrm>
                          <a:prstGeom prst="rect">
                            <a:avLst/>
                          </a:prstGeom>
                          <a:noFill/>
                        </pic:spPr>
                      </pic:pic>
                    </a:graphicData>
                  </a:graphic>
                </wp:inline>
              </w:drawing>
            </w:r>
            <w:r w:rsidRPr="000F73A6">
              <w:rPr>
                <w:rFonts w:ascii="Arial" w:hAnsi="Arial" w:cs="Arial"/>
                <w:b/>
                <w:sz w:val="20"/>
                <w:szCs w:val="20"/>
              </w:rPr>
              <w:t xml:space="preserve"> </w:t>
            </w:r>
          </w:p>
        </w:tc>
        <w:tc>
          <w:tcPr>
            <w:tcW w:w="5192" w:type="dxa"/>
          </w:tcPr>
          <w:p w14:paraId="27230FE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F </w:t>
            </w:r>
            <w:r w:rsidR="006467F4">
              <w:rPr>
                <w:rFonts w:ascii="Arial" w:hAnsi="Arial" w:cs="Arial"/>
                <w:b/>
                <w:noProof/>
                <w:sz w:val="20"/>
                <w:szCs w:val="20"/>
              </w:rPr>
              <w:drawing>
                <wp:inline distT="0" distB="0" distL="0" distR="0" wp14:anchorId="0C8CACAA" wp14:editId="0BC8AC9C">
                  <wp:extent cx="2889885" cy="1633855"/>
                  <wp:effectExtent l="19050" t="0" r="5715" b="0"/>
                  <wp:docPr id="37"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44820826" w14:textId="77777777" w:rsidTr="009F408B">
        <w:trPr>
          <w:jc w:val="center"/>
        </w:trPr>
        <w:tc>
          <w:tcPr>
            <w:tcW w:w="5034" w:type="dxa"/>
          </w:tcPr>
          <w:p w14:paraId="27DBCA4A"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G </w:t>
            </w:r>
            <w:r w:rsidR="006467F4">
              <w:rPr>
                <w:rFonts w:ascii="Arial" w:hAnsi="Arial" w:cs="Arial"/>
                <w:b/>
                <w:noProof/>
                <w:sz w:val="20"/>
                <w:szCs w:val="20"/>
              </w:rPr>
              <w:drawing>
                <wp:inline distT="0" distB="0" distL="0" distR="0" wp14:anchorId="2C929D07" wp14:editId="0F9EE140">
                  <wp:extent cx="2889885" cy="1633855"/>
                  <wp:effectExtent l="19050" t="0" r="5715" b="0"/>
                  <wp:docPr id="44"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35EC478F"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H  </w:t>
            </w:r>
            <w:r w:rsidR="006467F4">
              <w:rPr>
                <w:rFonts w:ascii="Arial" w:hAnsi="Arial" w:cs="Arial"/>
                <w:b/>
                <w:noProof/>
                <w:sz w:val="20"/>
                <w:szCs w:val="20"/>
              </w:rPr>
              <w:drawing>
                <wp:inline distT="0" distB="0" distL="0" distR="0" wp14:anchorId="5D3420AD" wp14:editId="33D6712D">
                  <wp:extent cx="2889885" cy="1633855"/>
                  <wp:effectExtent l="19050" t="0" r="5715" b="0"/>
                  <wp:docPr id="33"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89885" cy="1633855"/>
                          </a:xfrm>
                          <a:prstGeom prst="rect">
                            <a:avLst/>
                          </a:prstGeom>
                          <a:noFill/>
                        </pic:spPr>
                      </pic:pic>
                    </a:graphicData>
                  </a:graphic>
                </wp:inline>
              </w:drawing>
            </w:r>
          </w:p>
        </w:tc>
      </w:tr>
      <w:tr w:rsidR="00F81FCB" w:rsidRPr="002001E8" w14:paraId="6B8EECC0" w14:textId="77777777" w:rsidTr="009F408B">
        <w:trPr>
          <w:jc w:val="center"/>
        </w:trPr>
        <w:tc>
          <w:tcPr>
            <w:tcW w:w="5034" w:type="dxa"/>
          </w:tcPr>
          <w:p w14:paraId="4B7F736B"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I </w:t>
            </w:r>
            <w:r w:rsidR="006467F4">
              <w:rPr>
                <w:rFonts w:ascii="Arial" w:hAnsi="Arial" w:cs="Arial"/>
                <w:b/>
                <w:noProof/>
                <w:sz w:val="20"/>
                <w:szCs w:val="20"/>
              </w:rPr>
              <w:drawing>
                <wp:inline distT="0" distB="0" distL="0" distR="0" wp14:anchorId="44C0AD81" wp14:editId="2ECD05C1">
                  <wp:extent cx="2889885" cy="1633855"/>
                  <wp:effectExtent l="19050" t="0" r="5715" b="0"/>
                  <wp:docPr id="43"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2889885" cy="1633855"/>
                          </a:xfrm>
                          <a:prstGeom prst="rect">
                            <a:avLst/>
                          </a:prstGeom>
                          <a:noFill/>
                        </pic:spPr>
                      </pic:pic>
                    </a:graphicData>
                  </a:graphic>
                </wp:inline>
              </w:drawing>
            </w:r>
          </w:p>
        </w:tc>
        <w:tc>
          <w:tcPr>
            <w:tcW w:w="5192" w:type="dxa"/>
          </w:tcPr>
          <w:p w14:paraId="737BB300" w14:textId="77777777" w:rsidR="00F81FCB" w:rsidRPr="002001E8" w:rsidRDefault="000F73A6" w:rsidP="00777DA3">
            <w:pPr>
              <w:spacing w:after="200" w:line="276" w:lineRule="auto"/>
              <w:jc w:val="right"/>
              <w:rPr>
                <w:rFonts w:ascii="Arial" w:hAnsi="Arial" w:cs="Arial"/>
                <w:b/>
                <w:sz w:val="20"/>
                <w:szCs w:val="20"/>
              </w:rPr>
            </w:pPr>
            <w:r w:rsidRPr="000F73A6">
              <w:rPr>
                <w:rFonts w:ascii="Arial" w:hAnsi="Arial" w:cs="Arial"/>
                <w:b/>
                <w:sz w:val="20"/>
                <w:szCs w:val="20"/>
              </w:rPr>
              <w:t xml:space="preserve">J </w:t>
            </w:r>
            <w:r w:rsidR="006467F4">
              <w:rPr>
                <w:rFonts w:ascii="Arial" w:hAnsi="Arial" w:cs="Arial"/>
                <w:b/>
                <w:noProof/>
                <w:sz w:val="20"/>
                <w:szCs w:val="20"/>
              </w:rPr>
              <w:drawing>
                <wp:inline distT="0" distB="0" distL="0" distR="0" wp14:anchorId="0A62996E" wp14:editId="03A4BC0C">
                  <wp:extent cx="2889885" cy="1633855"/>
                  <wp:effectExtent l="19050" t="0" r="5715" b="0"/>
                  <wp:docPr id="39"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2889885" cy="1633855"/>
                          </a:xfrm>
                          <a:prstGeom prst="rect">
                            <a:avLst/>
                          </a:prstGeom>
                          <a:noFill/>
                        </pic:spPr>
                      </pic:pic>
                    </a:graphicData>
                  </a:graphic>
                </wp:inline>
              </w:drawing>
            </w:r>
          </w:p>
        </w:tc>
      </w:tr>
    </w:tbl>
    <w:p w14:paraId="651D755D" w14:textId="77777777" w:rsidR="00777DA3" w:rsidRPr="00EE1AAF" w:rsidRDefault="00777DA3" w:rsidP="00777DA3">
      <w:pPr>
        <w:rPr>
          <w:i/>
        </w:rPr>
      </w:pPr>
      <w:commentRangeStart w:id="36"/>
      <w:r w:rsidRPr="00EE1AAF">
        <w:rPr>
          <w:i/>
        </w:rPr>
        <w:lastRenderedPageBreak/>
        <w:t xml:space="preserve">Figure </w:t>
      </w:r>
      <w:commentRangeEnd w:id="36"/>
      <w:r w:rsidR="00A02808">
        <w:rPr>
          <w:rStyle w:val="CommentReference"/>
        </w:rPr>
        <w:commentReference w:id="36"/>
      </w:r>
      <w:r w:rsidR="007049F1">
        <w:rPr>
          <w:i/>
        </w:rPr>
        <w:t>4</w:t>
      </w:r>
      <w:r w:rsidRPr="00EE1AAF">
        <w:rPr>
          <w:i/>
        </w:rPr>
        <w:t xml:space="preserve">. </w:t>
      </w:r>
      <w:proofErr w:type="gramStart"/>
      <w:r w:rsidRPr="00EE1AAF">
        <w:rPr>
          <w:i/>
        </w:rPr>
        <w:t>Histograms for all datasets.</w:t>
      </w:r>
      <w:proofErr w:type="gramEnd"/>
      <w:r w:rsidRPr="00EE1AAF">
        <w:rPr>
          <w:i/>
        </w:rPr>
        <w:t xml:space="preserve"> White bars indicate classes outside of acceptance criteria for %difference, while gray classes indicate classes where acceptance criteria are met. </w:t>
      </w:r>
      <w:r w:rsidR="001F3E1E">
        <w:rPr>
          <w:i/>
        </w:rPr>
        <w:t xml:space="preserve">The letter near each plot indicates </w:t>
      </w:r>
      <w:r w:rsidR="00215ACF">
        <w:rPr>
          <w:i/>
        </w:rPr>
        <w:t xml:space="preserve">each </w:t>
      </w:r>
      <w:r w:rsidR="001F3E1E">
        <w:rPr>
          <w:i/>
        </w:rPr>
        <w:t>dataset.</w:t>
      </w:r>
    </w:p>
    <w:p w14:paraId="362C551D" w14:textId="77777777" w:rsidR="002B21BC" w:rsidRDefault="002B21BC">
      <w:pPr>
        <w:rPr>
          <w:b/>
        </w:rPr>
      </w:pPr>
      <w:r>
        <w:br w:type="page"/>
      </w:r>
    </w:p>
    <w:p w14:paraId="5DCA1BB1" w14:textId="77777777" w:rsidR="00CF57A2" w:rsidRPr="00EE1AAF" w:rsidRDefault="00CF57A2" w:rsidP="00622442">
      <w:pPr>
        <w:pStyle w:val="Heading2"/>
      </w:pPr>
      <w:r w:rsidRPr="00EE1AAF">
        <w:lastRenderedPageBreak/>
        <w:t>Box-and-whisker</w:t>
      </w:r>
    </w:p>
    <w:p w14:paraId="2D952D31" w14:textId="77777777" w:rsidR="00A02808" w:rsidRDefault="009F6CEA" w:rsidP="00464626">
      <w:r w:rsidRPr="00EE1AAF">
        <w:t xml:space="preserve">De Boer and </w:t>
      </w:r>
      <w:proofErr w:type="spellStart"/>
      <w:r w:rsidRPr="00EE1AAF">
        <w:t>Wieling</w:t>
      </w:r>
      <w:proofErr w:type="spellEnd"/>
      <w:r w:rsidRPr="00EE1AAF">
        <w:t xml:space="preserve"> applied box-and-whisker plots to compare accuracy and precision of ISR with</w:t>
      </w:r>
      <w:r w:rsidR="00DA30D5" w:rsidRPr="00EE1AAF">
        <w:t>:</w:t>
      </w:r>
      <w:r w:rsidRPr="00EE1AAF">
        <w:t xml:space="preserve"> </w:t>
      </w:r>
      <w:r w:rsidR="00DA30D5" w:rsidRPr="00EE1AAF">
        <w:t xml:space="preserve">(1) </w:t>
      </w:r>
      <w:r w:rsidRPr="00EE1AAF">
        <w:t xml:space="preserve">quality control samples from </w:t>
      </w:r>
      <w:r w:rsidR="00A37317">
        <w:t>bioanalytical</w:t>
      </w:r>
      <w:r w:rsidR="00A37317" w:rsidRPr="00EE1AAF">
        <w:t xml:space="preserve"> </w:t>
      </w:r>
      <w:r w:rsidR="00A37317">
        <w:t xml:space="preserve">method </w:t>
      </w:r>
      <w:r w:rsidRPr="00EE1AAF">
        <w:t>validation</w:t>
      </w:r>
      <w:r w:rsidR="00DA30D5" w:rsidRPr="00EE1AAF">
        <w:t>, (2) quality control samples from</w:t>
      </w:r>
      <w:r w:rsidRPr="00EE1AAF">
        <w:t xml:space="preserve"> the study</w:t>
      </w:r>
      <w:r w:rsidR="00DA30D5" w:rsidRPr="00EE1AAF">
        <w:t xml:space="preserve"> and (3)</w:t>
      </w:r>
      <w:r w:rsidRPr="00EE1AAF">
        <w:t xml:space="preserve"> incurred sample accuracy [de Boer]. </w:t>
      </w:r>
      <w:r w:rsidR="00CF6AE6" w:rsidRPr="00EE1AAF">
        <w:t xml:space="preserve">This kind of plot has a strong </w:t>
      </w:r>
      <w:commentRangeStart w:id="37"/>
      <w:r w:rsidR="00CF6AE6" w:rsidRPr="00EE1AAF">
        <w:t>statistical ba</w:t>
      </w:r>
      <w:r w:rsidR="00200208" w:rsidRPr="00EE1AAF">
        <w:t>sis</w:t>
      </w:r>
      <w:r w:rsidR="00CF6AE6" w:rsidRPr="00EE1AAF">
        <w:t xml:space="preserve"> </w:t>
      </w:r>
      <w:commentRangeEnd w:id="37"/>
      <w:r w:rsidR="000B4BEB" w:rsidRPr="00EE1AAF">
        <w:rPr>
          <w:rStyle w:val="CommentReference"/>
        </w:rPr>
        <w:commentReference w:id="37"/>
      </w:r>
      <w:commentRangeStart w:id="38"/>
      <w:proofErr w:type="gramStart"/>
      <w:r w:rsidR="00CF6AE6" w:rsidRPr="00EE1AAF">
        <w:t>as</w:t>
      </w:r>
      <w:commentRangeEnd w:id="38"/>
      <w:r w:rsidR="00761B39">
        <w:rPr>
          <w:rStyle w:val="CommentReference"/>
        </w:rPr>
        <w:commentReference w:id="38"/>
      </w:r>
      <w:proofErr w:type="gramEnd"/>
      <w:r w:rsidR="00CF6AE6" w:rsidRPr="00EE1AAF">
        <w:t xml:space="preserve"> it is build on quartiles or confidence interval and median or mean value. It is easy for interpretation and indirectly shows deviations from normal distribution. The box-and-whisker plot does not refer to the regulatory requirements and does not show individual results. </w:t>
      </w:r>
    </w:p>
    <w:p w14:paraId="4EF38D1D" w14:textId="77777777" w:rsidR="009F6CEA" w:rsidRDefault="008B716F" w:rsidP="00464626">
      <w:r w:rsidRPr="00EE1AAF">
        <w:t>Among</w:t>
      </w:r>
      <w:r w:rsidR="00CF6AE6" w:rsidRPr="00EE1AAF">
        <w:t xml:space="preserve"> 10 </w:t>
      </w:r>
      <w:r w:rsidR="009A2FD4" w:rsidRPr="00EE1AAF">
        <w:t>analyzed</w:t>
      </w:r>
      <w:r w:rsidR="00CF6AE6" w:rsidRPr="00EE1AAF">
        <w:t xml:space="preserve"> datasets ISR failed to meet acceptance criteria if box based on 1</w:t>
      </w:r>
      <w:r w:rsidR="00CF6AE6" w:rsidRPr="00EE1AAF">
        <w:rPr>
          <w:vertAlign w:val="superscript"/>
        </w:rPr>
        <w:t>st</w:t>
      </w:r>
      <w:r w:rsidR="00CF6AE6" w:rsidRPr="00EE1AAF">
        <w:t xml:space="preserve"> and 3</w:t>
      </w:r>
      <w:r w:rsidR="00CF6AE6" w:rsidRPr="00EE1AAF">
        <w:rPr>
          <w:vertAlign w:val="superscript"/>
        </w:rPr>
        <w:t>rd</w:t>
      </w:r>
      <w:r w:rsidR="00CF6AE6" w:rsidRPr="00EE1AAF">
        <w:t xml:space="preserve"> quartile was mostly outside of </w:t>
      </w:r>
      <w:r w:rsidR="006223B1" w:rsidRPr="00EE1AAF">
        <w:t>±</w:t>
      </w:r>
      <w:r w:rsidR="00CF6AE6" w:rsidRPr="00EE1AAF">
        <w:t>20% limits (</w:t>
      </w:r>
      <w:r w:rsidR="00CF6AE6" w:rsidRPr="00EE1AAF">
        <w:rPr>
          <w:highlight w:val="lightGray"/>
        </w:rPr>
        <w:t xml:space="preserve">Figure </w:t>
      </w:r>
      <w:r w:rsidR="007049F1">
        <w:rPr>
          <w:highlight w:val="lightGray"/>
        </w:rPr>
        <w:t>5</w:t>
      </w:r>
      <w:r w:rsidR="00CF6AE6" w:rsidRPr="00EE1AAF">
        <w:t xml:space="preserve">). On the other hand a part of box was outside of the </w:t>
      </w:r>
      <w:r w:rsidR="00DA30D5" w:rsidRPr="00EE1AAF">
        <w:t xml:space="preserve">above </w:t>
      </w:r>
      <w:r w:rsidR="00CF6AE6" w:rsidRPr="00EE1AAF">
        <w:t>limits in the dataset</w:t>
      </w:r>
      <w:r w:rsidR="00DA30D5" w:rsidRPr="00EE1AAF">
        <w:t xml:space="preserve"> that passed criteria</w:t>
      </w:r>
      <w:r w:rsidR="00CF6AE6" w:rsidRPr="00EE1AAF">
        <w:t>, while the whole box was within limits in the dataset</w:t>
      </w:r>
      <w:r w:rsidR="00DA30D5" w:rsidRPr="00EE1AAF">
        <w:t xml:space="preserve"> that failed t</w:t>
      </w:r>
      <w:r w:rsidR="008E30DE" w:rsidRPr="00EE1AAF">
        <w:t>o meet acceptance criteria</w:t>
      </w:r>
      <w:r w:rsidR="00CF6AE6" w:rsidRPr="00EE1AAF">
        <w:t xml:space="preserve">. </w:t>
      </w:r>
      <w:r w:rsidRPr="00EE1AAF">
        <w:t>We</w:t>
      </w:r>
      <w:r w:rsidR="00094EBB" w:rsidRPr="00EE1AAF">
        <w:t xml:space="preserve"> have also observed that for extreme datasets (A, B, C, I, J) </w:t>
      </w:r>
      <w:r w:rsidRPr="00EE1AAF">
        <w:t xml:space="preserve">median value was </w:t>
      </w:r>
      <w:r w:rsidR="00094EBB" w:rsidRPr="00EE1AAF">
        <w:t>definitely nearer to the 1</w:t>
      </w:r>
      <w:r w:rsidR="00094EBB" w:rsidRPr="00EE1AAF">
        <w:rPr>
          <w:vertAlign w:val="superscript"/>
        </w:rPr>
        <w:t>st</w:t>
      </w:r>
      <w:r w:rsidR="00094EBB" w:rsidRPr="00EE1AAF">
        <w:t xml:space="preserve"> quartile than to the middle of the interquartile range what indicates </w:t>
      </w:r>
      <w:proofErr w:type="spellStart"/>
      <w:r w:rsidR="00094EBB" w:rsidRPr="00EE1AAF">
        <w:t>skewness</w:t>
      </w:r>
      <w:proofErr w:type="spellEnd"/>
      <w:r w:rsidR="00094EBB" w:rsidRPr="00EE1AAF">
        <w:t xml:space="preserve"> of the data. </w:t>
      </w:r>
      <w:r w:rsidR="009A2FD4" w:rsidRPr="00EE1AAF">
        <w:t>Those observations suggest that</w:t>
      </w:r>
      <w:r w:rsidR="00CE573C" w:rsidRPr="00EE1AAF">
        <w:t xml:space="preserve"> box-and-whisker plots may be used to compare datasets, but not to conclude if ISR passed or failed</w:t>
      </w:r>
      <w:r w:rsidR="00A02808">
        <w:t xml:space="preserve"> to meet regulatory limit</w:t>
      </w:r>
      <w:r w:rsidR="00CE573C" w:rsidRPr="00EE1AAF">
        <w:t>.</w:t>
      </w:r>
    </w:p>
    <w:p w14:paraId="707962FB" w14:textId="77777777" w:rsidR="0069032E" w:rsidRPr="00EE1AAF" w:rsidRDefault="00F227DD" w:rsidP="0069032E">
      <w:r>
        <w:rPr>
          <w:noProof/>
          <w:lang w:eastAsia="pl-PL"/>
        </w:rPr>
        <w:pict w14:anchorId="61CEDCD8">
          <v:rect id="_x0000_s1030" style="position:absolute;margin-left:20.3pt;margin-top:94.15pt;width:283.45pt;height:34.5pt;z-index:251660288" fillcolor="#bfbfbf [2412]">
            <v:fill opacity=".5"/>
          </v:rect>
        </w:pict>
      </w:r>
      <w:r w:rsidR="0069032E" w:rsidRPr="00EE1AAF">
        <w:rPr>
          <w:noProof/>
        </w:rPr>
        <w:drawing>
          <wp:inline distT="0" distB="0" distL="0" distR="0" wp14:anchorId="57FB250E" wp14:editId="58C97B14">
            <wp:extent cx="3888000" cy="3441242"/>
            <wp:effectExtent l="19050" t="0" r="0"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rcRect l="19998" t="20615" r="36490" b="10900"/>
                    <a:stretch>
                      <a:fillRect/>
                    </a:stretch>
                  </pic:blipFill>
                  <pic:spPr>
                    <a:xfrm>
                      <a:off x="0" y="0"/>
                      <a:ext cx="3888000" cy="3441242"/>
                    </a:xfrm>
                    <a:prstGeom prst="rect">
                      <a:avLst/>
                    </a:prstGeom>
                  </pic:spPr>
                </pic:pic>
              </a:graphicData>
            </a:graphic>
          </wp:inline>
        </w:drawing>
      </w:r>
    </w:p>
    <w:p w14:paraId="7BD72207" w14:textId="77777777" w:rsidR="0069032E" w:rsidRPr="00EE1AAF" w:rsidRDefault="0069032E" w:rsidP="0069032E">
      <w:pPr>
        <w:rPr>
          <w:i/>
        </w:rPr>
      </w:pPr>
      <w:commentRangeStart w:id="39"/>
      <w:r w:rsidRPr="00EE1AAF">
        <w:rPr>
          <w:i/>
        </w:rPr>
        <w:t xml:space="preserve">Figure </w:t>
      </w:r>
      <w:commentRangeEnd w:id="39"/>
      <w:r w:rsidRPr="00EE1AAF">
        <w:rPr>
          <w:rStyle w:val="CommentReference"/>
        </w:rPr>
        <w:commentReference w:id="39"/>
      </w:r>
      <w:commentRangeStart w:id="40"/>
      <w:r w:rsidR="007049F1">
        <w:rPr>
          <w:i/>
        </w:rPr>
        <w:t>5</w:t>
      </w:r>
      <w:commentRangeEnd w:id="40"/>
      <w:r w:rsidR="00B935BD">
        <w:rPr>
          <w:rStyle w:val="CommentReference"/>
        </w:rPr>
        <w:commentReference w:id="40"/>
      </w:r>
      <w:r w:rsidRPr="00EE1AAF">
        <w:rPr>
          <w:i/>
        </w:rPr>
        <w:t>. Visualization of datasets as box-and-whiskers plots. Box represents 1</w:t>
      </w:r>
      <w:r w:rsidRPr="00EE1AAF">
        <w:rPr>
          <w:i/>
          <w:vertAlign w:val="superscript"/>
        </w:rPr>
        <w:t>st</w:t>
      </w:r>
      <w:r w:rsidRPr="00EE1AAF">
        <w:rPr>
          <w:i/>
        </w:rPr>
        <w:t xml:space="preserve"> and 3</w:t>
      </w:r>
      <w:r w:rsidRPr="00EE1AAF">
        <w:rPr>
          <w:i/>
          <w:vertAlign w:val="superscript"/>
        </w:rPr>
        <w:t>rd</w:t>
      </w:r>
      <w:r w:rsidRPr="00EE1AAF">
        <w:rPr>
          <w:i/>
        </w:rPr>
        <w:t xml:space="preserve"> quartile, horizontal line in the box </w:t>
      </w:r>
      <w:del w:id="41" w:author="PJ" w:date="2016-08-31T19:25:00Z">
        <w:r w:rsidRPr="00EE1AAF" w:rsidDel="00BF1E0B">
          <w:rPr>
            <w:i/>
          </w:rPr>
          <w:delText xml:space="preserve">represents </w:delText>
        </w:r>
      </w:del>
      <w:ins w:id="42" w:author="PJ" w:date="2016-08-31T19:25:00Z">
        <w:r w:rsidR="00BF1E0B">
          <w:rPr>
            <w:i/>
          </w:rPr>
          <w:t>–</w:t>
        </w:r>
        <w:r w:rsidR="00BF1E0B" w:rsidRPr="00EE1AAF">
          <w:rPr>
            <w:i/>
          </w:rPr>
          <w:t xml:space="preserve"> </w:t>
        </w:r>
      </w:ins>
      <w:r w:rsidRPr="00EE1AAF">
        <w:rPr>
          <w:i/>
        </w:rPr>
        <w:t xml:space="preserve">the median value, while whiskers </w:t>
      </w:r>
      <w:ins w:id="43" w:author="PJ" w:date="2016-08-31T19:25:00Z">
        <w:r w:rsidR="00BF1E0B">
          <w:rPr>
            <w:i/>
          </w:rPr>
          <w:t>–</w:t>
        </w:r>
      </w:ins>
      <w:del w:id="44" w:author="PJ" w:date="2016-08-31T19:25:00Z">
        <w:r w:rsidRPr="00EE1AAF" w:rsidDel="00BF1E0B">
          <w:rPr>
            <w:i/>
          </w:rPr>
          <w:delText>represent</w:delText>
        </w:r>
      </w:del>
      <w:r w:rsidRPr="00EE1AAF">
        <w:rPr>
          <w:i/>
        </w:rPr>
        <w:t xml:space="preserve"> non-outlying values. Outlying values were defined as exceeding </w:t>
      </w:r>
      <w:commentRangeStart w:id="45"/>
      <w:commentRangeStart w:id="46"/>
      <w:r w:rsidRPr="00EE1AAF">
        <w:rPr>
          <w:i/>
        </w:rPr>
        <w:t xml:space="preserve">3 times </w:t>
      </w:r>
      <w:commentRangeEnd w:id="46"/>
      <w:r w:rsidR="00110E63">
        <w:rPr>
          <w:rStyle w:val="CommentReference"/>
        </w:rPr>
        <w:commentReference w:id="46"/>
      </w:r>
      <w:r w:rsidRPr="00EE1AAF">
        <w:rPr>
          <w:i/>
        </w:rPr>
        <w:t xml:space="preserve">the interquartile </w:t>
      </w:r>
      <w:commentRangeStart w:id="47"/>
      <w:r w:rsidRPr="00EE1AAF">
        <w:rPr>
          <w:i/>
        </w:rPr>
        <w:t>range</w:t>
      </w:r>
      <w:commentRangeEnd w:id="45"/>
      <w:r w:rsidRPr="00EE1AAF">
        <w:rPr>
          <w:rStyle w:val="CommentReference"/>
        </w:rPr>
        <w:commentReference w:id="45"/>
      </w:r>
      <w:commentRangeEnd w:id="47"/>
      <w:r w:rsidR="00110E63">
        <w:rPr>
          <w:rStyle w:val="CommentReference"/>
        </w:rPr>
        <w:commentReference w:id="47"/>
      </w:r>
      <w:r w:rsidRPr="00EE1AAF">
        <w:rPr>
          <w:i/>
        </w:rPr>
        <w:t>.</w:t>
      </w:r>
    </w:p>
    <w:p w14:paraId="074167A6" w14:textId="77777777" w:rsidR="00A02808" w:rsidRPr="00EE1AAF" w:rsidRDefault="00A02808" w:rsidP="00464626">
      <w:commentRangeStart w:id="48"/>
      <w:proofErr w:type="gramStart"/>
      <w:r w:rsidRPr="00A02808">
        <w:rPr>
          <w:highlight w:val="yellow"/>
        </w:rPr>
        <w:t>outliers</w:t>
      </w:r>
      <w:commentRangeEnd w:id="48"/>
      <w:proofErr w:type="gramEnd"/>
      <w:r w:rsidR="00BF1E0B">
        <w:rPr>
          <w:rStyle w:val="CommentReference"/>
        </w:rPr>
        <w:commentReference w:id="48"/>
      </w:r>
    </w:p>
    <w:p w14:paraId="7331FD94" w14:textId="77777777" w:rsidR="00E877C3" w:rsidRPr="00EE1AAF" w:rsidRDefault="00BF1E0B" w:rsidP="00E877C3">
      <w:pPr>
        <w:pStyle w:val="Heading2"/>
      </w:pPr>
      <w:r>
        <w:t>ISR performance plot</w:t>
      </w:r>
    </w:p>
    <w:p w14:paraId="5FDA1265" w14:textId="77777777" w:rsidR="005B7761" w:rsidRDefault="00636004" w:rsidP="00E877C3">
      <w:r>
        <w:t>Very s</w:t>
      </w:r>
      <w:r w:rsidR="00E141D5" w:rsidRPr="00EE1AAF">
        <w:t xml:space="preserve">urprisingly, </w:t>
      </w:r>
      <w:r w:rsidR="0033631C" w:rsidRPr="00EE1AAF">
        <w:t>visualization of overall ISR performance</w:t>
      </w:r>
      <w:r>
        <w:t xml:space="preserve"> was not reported up to now</w:t>
      </w:r>
      <w:r w:rsidR="0033631C" w:rsidRPr="00EE1AAF">
        <w:t xml:space="preserve">. Therefore, we propose </w:t>
      </w:r>
      <w:r w:rsidR="00C61614" w:rsidRPr="00EE1AAF">
        <w:t xml:space="preserve">in this paper </w:t>
      </w:r>
      <w:r w:rsidR="0033631C" w:rsidRPr="00EE1AAF">
        <w:t xml:space="preserve">a </w:t>
      </w:r>
      <w:r w:rsidR="00282A29" w:rsidRPr="00EE1AAF">
        <w:t xml:space="preserve">novel </w:t>
      </w:r>
      <w:r w:rsidR="009D29EC">
        <w:t xml:space="preserve">methodology – a </w:t>
      </w:r>
      <w:r w:rsidR="0033631C" w:rsidRPr="00EE1AAF">
        <w:t xml:space="preserve">plot </w:t>
      </w:r>
      <w:r w:rsidR="00282A29" w:rsidRPr="00EE1AAF">
        <w:t xml:space="preserve">where </w:t>
      </w:r>
      <w:r w:rsidR="0033631C" w:rsidRPr="00EE1AAF">
        <w:t>%ISR calculated after each analysis</w:t>
      </w:r>
      <w:r w:rsidR="00E877C3" w:rsidRPr="00EE1AAF">
        <w:t xml:space="preserve"> </w:t>
      </w:r>
      <w:r w:rsidR="00282A29" w:rsidRPr="00EE1AAF">
        <w:t xml:space="preserve">is presented </w:t>
      </w:r>
      <w:r w:rsidR="0033631C" w:rsidRPr="00EE1AAF">
        <w:t xml:space="preserve">in function of </w:t>
      </w:r>
      <w:r w:rsidR="0052284C" w:rsidRPr="00EE1AAF">
        <w:t>ISR number</w:t>
      </w:r>
      <w:r w:rsidR="00C61614" w:rsidRPr="00EE1AAF">
        <w:t xml:space="preserve"> (</w:t>
      </w:r>
      <w:r w:rsidR="00C61614" w:rsidRPr="00EE1AAF">
        <w:rPr>
          <w:highlight w:val="lightGray"/>
        </w:rPr>
        <w:t xml:space="preserve">Figure </w:t>
      </w:r>
      <w:r w:rsidR="007049F1">
        <w:rPr>
          <w:highlight w:val="lightGray"/>
        </w:rPr>
        <w:t>6</w:t>
      </w:r>
      <w:r w:rsidR="00C61614" w:rsidRPr="00EE1AAF">
        <w:t>)</w:t>
      </w:r>
      <w:r w:rsidR="0052284C" w:rsidRPr="00EE1AAF">
        <w:t xml:space="preserve">. This graph </w:t>
      </w:r>
      <w:r w:rsidR="009D29EC">
        <w:t xml:space="preserve">allows </w:t>
      </w:r>
      <w:proofErr w:type="gramStart"/>
      <w:r w:rsidR="009D29EC">
        <w:t>to assess</w:t>
      </w:r>
      <w:proofErr w:type="gramEnd"/>
      <w:r w:rsidR="0052284C" w:rsidRPr="00EE1AAF">
        <w:t xml:space="preserve"> contribution of i</w:t>
      </w:r>
      <w:r w:rsidR="00E877C3" w:rsidRPr="00EE1AAF">
        <w:t xml:space="preserve">ndividual analysis to overall ISR performance </w:t>
      </w:r>
      <w:r w:rsidR="0052284C" w:rsidRPr="00EE1AAF">
        <w:t>against 67%</w:t>
      </w:r>
      <w:r w:rsidR="00E141D5" w:rsidRPr="00EE1AAF">
        <w:t xml:space="preserve"> </w:t>
      </w:r>
      <w:r w:rsidR="00C61614" w:rsidRPr="00EE1AAF">
        <w:t>regulatory</w:t>
      </w:r>
      <w:r w:rsidR="0052284C" w:rsidRPr="00EE1AAF">
        <w:t xml:space="preserve"> limit </w:t>
      </w:r>
      <w:r w:rsidR="00C61614" w:rsidRPr="00EE1AAF">
        <w:t>[EMA]</w:t>
      </w:r>
      <w:r w:rsidR="0052284C" w:rsidRPr="00EE1AAF">
        <w:t xml:space="preserve"> </w:t>
      </w:r>
      <w:r w:rsidR="00224FD4" w:rsidRPr="00EE1AAF">
        <w:t>and shows time- or sequence-</w:t>
      </w:r>
      <w:r w:rsidR="00F52522">
        <w:t>dependent</w:t>
      </w:r>
      <w:r w:rsidR="00224FD4" w:rsidRPr="00F91862">
        <w:t xml:space="preserve"> trends.</w:t>
      </w:r>
      <w:r w:rsidR="00224FD4">
        <w:t xml:space="preserve"> </w:t>
      </w:r>
      <w:r w:rsidR="005B7761">
        <w:t>I</w:t>
      </w:r>
      <w:r w:rsidR="005B7761" w:rsidRPr="00EE1AAF">
        <w:t xml:space="preserve">t does not show %difference of individual results, but it helps to </w:t>
      </w:r>
      <w:r w:rsidR="00224FD4">
        <w:t>inspect whether</w:t>
      </w:r>
      <w:r w:rsidR="005B7761" w:rsidRPr="00EE1AAF">
        <w:t xml:space="preserve"> particular </w:t>
      </w:r>
      <w:r w:rsidR="00224FD4">
        <w:t>data point</w:t>
      </w:r>
      <w:r w:rsidR="005B7761" w:rsidRPr="00EE1AAF">
        <w:t xml:space="preserve"> </w:t>
      </w:r>
      <w:r w:rsidR="00224FD4">
        <w:t>is</w:t>
      </w:r>
      <w:r w:rsidR="005B7761" w:rsidRPr="00EE1AAF">
        <w:t xml:space="preserve"> within ±20% limits or not.</w:t>
      </w:r>
      <w:r w:rsidR="005B7761">
        <w:t xml:space="preserve"> </w:t>
      </w:r>
      <w:r w:rsidR="00224FD4" w:rsidRPr="00F91862">
        <w:t xml:space="preserve">It should be noted, that the earlier course of the curve </w:t>
      </w:r>
      <w:proofErr w:type="gramStart"/>
      <w:r w:rsidR="00224FD4" w:rsidRPr="00F91862">
        <w:t>may</w:t>
      </w:r>
      <w:proofErr w:type="gramEnd"/>
      <w:r w:rsidR="00224FD4" w:rsidRPr="00F91862">
        <w:t xml:space="preserve"> be misleading – especially at the very beginning if </w:t>
      </w:r>
      <w:r w:rsidR="00224FD4">
        <w:t xml:space="preserve">few </w:t>
      </w:r>
      <w:r w:rsidR="00224FD4" w:rsidRPr="00F91862">
        <w:t xml:space="preserve">of the first analyses </w:t>
      </w:r>
      <w:r w:rsidR="00224FD4" w:rsidRPr="00F91862">
        <w:lastRenderedPageBreak/>
        <w:t xml:space="preserve">fail to meet %difference acceptance criteria. </w:t>
      </w:r>
      <w:r w:rsidR="005B7761">
        <w:t>To facilitate interpretation of overall ISR performance</w:t>
      </w:r>
      <w:r w:rsidR="005B7761" w:rsidRPr="00F91862">
        <w:t xml:space="preserve"> we propose to put the final %ISR value on the plot.</w:t>
      </w:r>
      <w:r w:rsidR="00224FD4">
        <w:t xml:space="preserve"> </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4806"/>
        <w:gridCol w:w="361"/>
        <w:gridCol w:w="4806"/>
      </w:tblGrid>
      <w:tr w:rsidR="009D29EC" w:rsidRPr="002001E8" w14:paraId="2495160C" w14:textId="77777777" w:rsidTr="00C15CC4">
        <w:tc>
          <w:tcPr>
            <w:tcW w:w="368" w:type="dxa"/>
          </w:tcPr>
          <w:p w14:paraId="4C00A1CE"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A</w:t>
            </w:r>
          </w:p>
        </w:tc>
        <w:tc>
          <w:tcPr>
            <w:tcW w:w="4613" w:type="dxa"/>
          </w:tcPr>
          <w:p w14:paraId="4F4C3201"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448384CF" wp14:editId="048ACB2D">
                  <wp:extent cx="2889885" cy="1633855"/>
                  <wp:effectExtent l="19050" t="0" r="5715" b="0"/>
                  <wp:docPr id="48"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392725DB"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B</w:t>
            </w:r>
          </w:p>
        </w:tc>
        <w:tc>
          <w:tcPr>
            <w:tcW w:w="4824" w:type="dxa"/>
          </w:tcPr>
          <w:p w14:paraId="2DE42611"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5BA125E2" wp14:editId="50373335">
                  <wp:extent cx="2889885" cy="1633855"/>
                  <wp:effectExtent l="19050" t="0" r="5715" b="0"/>
                  <wp:docPr id="53"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0C9F8223" w14:textId="77777777" w:rsidTr="00C15CC4">
        <w:tc>
          <w:tcPr>
            <w:tcW w:w="368" w:type="dxa"/>
          </w:tcPr>
          <w:p w14:paraId="067B82DC"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C</w:t>
            </w:r>
          </w:p>
        </w:tc>
        <w:tc>
          <w:tcPr>
            <w:tcW w:w="4613" w:type="dxa"/>
          </w:tcPr>
          <w:p w14:paraId="4B57E3C0"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70B44581" wp14:editId="4EDB4A1E">
                  <wp:extent cx="2889885" cy="1633855"/>
                  <wp:effectExtent l="19050" t="0" r="5715" b="0"/>
                  <wp:docPr id="71"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05C90E93"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D</w:t>
            </w:r>
          </w:p>
        </w:tc>
        <w:tc>
          <w:tcPr>
            <w:tcW w:w="4824" w:type="dxa"/>
          </w:tcPr>
          <w:p w14:paraId="0D40DE5E"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4DB73C3C" wp14:editId="098EB3C0">
                  <wp:extent cx="2889885" cy="1633855"/>
                  <wp:effectExtent l="19050" t="0" r="5715" b="0"/>
                  <wp:docPr id="56"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7C5A5A04" w14:textId="77777777" w:rsidTr="00C15CC4">
        <w:tc>
          <w:tcPr>
            <w:tcW w:w="368" w:type="dxa"/>
          </w:tcPr>
          <w:p w14:paraId="5E501EDA"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E</w:t>
            </w:r>
          </w:p>
        </w:tc>
        <w:tc>
          <w:tcPr>
            <w:tcW w:w="4613" w:type="dxa"/>
          </w:tcPr>
          <w:p w14:paraId="42BC7C7E"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42927A15" wp14:editId="08624D5A">
                  <wp:extent cx="2889885" cy="1633855"/>
                  <wp:effectExtent l="19050" t="0" r="5715" b="0"/>
                  <wp:docPr id="7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5400CBCF"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F</w:t>
            </w:r>
          </w:p>
        </w:tc>
        <w:tc>
          <w:tcPr>
            <w:tcW w:w="4824" w:type="dxa"/>
          </w:tcPr>
          <w:p w14:paraId="3D979C77"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3E3E2161" wp14:editId="70935C1A">
                  <wp:extent cx="2889885" cy="1633855"/>
                  <wp:effectExtent l="19050" t="0" r="5715" b="0"/>
                  <wp:docPr id="54"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5A8D93B8" w14:textId="77777777" w:rsidTr="00C15CC4">
        <w:tc>
          <w:tcPr>
            <w:tcW w:w="368" w:type="dxa"/>
          </w:tcPr>
          <w:p w14:paraId="313C5506"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G</w:t>
            </w:r>
          </w:p>
        </w:tc>
        <w:tc>
          <w:tcPr>
            <w:tcW w:w="4613" w:type="dxa"/>
          </w:tcPr>
          <w:p w14:paraId="72968D89"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604157CA" wp14:editId="45D1D472">
                  <wp:extent cx="2889885" cy="1633855"/>
                  <wp:effectExtent l="19050" t="0" r="5715" b="0"/>
                  <wp:docPr id="70"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14C0B01E"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H</w:t>
            </w:r>
          </w:p>
        </w:tc>
        <w:tc>
          <w:tcPr>
            <w:tcW w:w="4824" w:type="dxa"/>
          </w:tcPr>
          <w:p w14:paraId="3F311F61"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1DD0011E" wp14:editId="4FC79E5C">
                  <wp:extent cx="2889885" cy="1633855"/>
                  <wp:effectExtent l="19050" t="0" r="5715" b="0"/>
                  <wp:docPr id="49"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srcRect/>
                          <a:stretch>
                            <a:fillRect/>
                          </a:stretch>
                        </pic:blipFill>
                        <pic:spPr bwMode="auto">
                          <a:xfrm>
                            <a:off x="0" y="0"/>
                            <a:ext cx="2889885" cy="1633855"/>
                          </a:xfrm>
                          <a:prstGeom prst="rect">
                            <a:avLst/>
                          </a:prstGeom>
                          <a:noFill/>
                        </pic:spPr>
                      </pic:pic>
                    </a:graphicData>
                  </a:graphic>
                </wp:inline>
              </w:drawing>
            </w:r>
          </w:p>
        </w:tc>
      </w:tr>
      <w:tr w:rsidR="009D29EC" w:rsidRPr="002001E8" w14:paraId="642F5D97" w14:textId="77777777" w:rsidTr="00C15CC4">
        <w:tc>
          <w:tcPr>
            <w:tcW w:w="368" w:type="dxa"/>
          </w:tcPr>
          <w:p w14:paraId="0468DEA0"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I</w:t>
            </w:r>
          </w:p>
        </w:tc>
        <w:tc>
          <w:tcPr>
            <w:tcW w:w="4613" w:type="dxa"/>
          </w:tcPr>
          <w:p w14:paraId="46315F5D"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38130DAF" wp14:editId="4E00B962">
                  <wp:extent cx="2889885" cy="1633855"/>
                  <wp:effectExtent l="19050" t="0" r="5715" b="0"/>
                  <wp:docPr id="69"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cstate="print"/>
                          <a:srcRect/>
                          <a:stretch>
                            <a:fillRect/>
                          </a:stretch>
                        </pic:blipFill>
                        <pic:spPr bwMode="auto">
                          <a:xfrm>
                            <a:off x="0" y="0"/>
                            <a:ext cx="2889885" cy="1633855"/>
                          </a:xfrm>
                          <a:prstGeom prst="rect">
                            <a:avLst/>
                          </a:prstGeom>
                          <a:noFill/>
                        </pic:spPr>
                      </pic:pic>
                    </a:graphicData>
                  </a:graphic>
                </wp:inline>
              </w:drawing>
            </w:r>
          </w:p>
        </w:tc>
        <w:tc>
          <w:tcPr>
            <w:tcW w:w="368" w:type="dxa"/>
          </w:tcPr>
          <w:p w14:paraId="6F24584F" w14:textId="77777777" w:rsidR="009D29EC" w:rsidRPr="002001E8" w:rsidRDefault="000F73A6" w:rsidP="009D29EC">
            <w:pPr>
              <w:spacing w:after="200" w:line="276" w:lineRule="auto"/>
              <w:rPr>
                <w:rFonts w:ascii="Arial" w:hAnsi="Arial" w:cs="Arial"/>
                <w:b/>
                <w:sz w:val="20"/>
                <w:szCs w:val="20"/>
              </w:rPr>
            </w:pPr>
            <w:r w:rsidRPr="000F73A6">
              <w:rPr>
                <w:rFonts w:ascii="Arial" w:hAnsi="Arial" w:cs="Arial"/>
                <w:b/>
                <w:sz w:val="20"/>
                <w:szCs w:val="20"/>
              </w:rPr>
              <w:t>J</w:t>
            </w:r>
          </w:p>
        </w:tc>
        <w:tc>
          <w:tcPr>
            <w:tcW w:w="4824" w:type="dxa"/>
          </w:tcPr>
          <w:p w14:paraId="605CD39F" w14:textId="77777777" w:rsidR="009D29EC" w:rsidRPr="002001E8" w:rsidRDefault="006467F4" w:rsidP="009D29EC">
            <w:pPr>
              <w:spacing w:after="200" w:line="276" w:lineRule="auto"/>
              <w:rPr>
                <w:rFonts w:ascii="Arial" w:hAnsi="Arial" w:cs="Arial"/>
                <w:b/>
                <w:sz w:val="20"/>
                <w:szCs w:val="20"/>
              </w:rPr>
            </w:pPr>
            <w:r>
              <w:rPr>
                <w:rFonts w:ascii="Arial" w:hAnsi="Arial" w:cs="Arial"/>
                <w:b/>
                <w:noProof/>
                <w:sz w:val="20"/>
                <w:szCs w:val="20"/>
              </w:rPr>
              <w:drawing>
                <wp:inline distT="0" distB="0" distL="0" distR="0" wp14:anchorId="0CD4B108" wp14:editId="56983DDF">
                  <wp:extent cx="2889885" cy="1633855"/>
                  <wp:effectExtent l="19050" t="0" r="5715" b="0"/>
                  <wp:docPr id="55"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2889885" cy="1633855"/>
                          </a:xfrm>
                          <a:prstGeom prst="rect">
                            <a:avLst/>
                          </a:prstGeom>
                          <a:noFill/>
                        </pic:spPr>
                      </pic:pic>
                    </a:graphicData>
                  </a:graphic>
                </wp:inline>
              </w:drawing>
            </w:r>
          </w:p>
        </w:tc>
      </w:tr>
    </w:tbl>
    <w:p w14:paraId="08265A1A" w14:textId="77777777" w:rsidR="008F0C5E" w:rsidRPr="00EE1AAF" w:rsidRDefault="00283AA4" w:rsidP="008F0C5E">
      <w:pPr>
        <w:rPr>
          <w:i/>
        </w:rPr>
      </w:pPr>
      <w:r w:rsidRPr="00EE1AAF">
        <w:rPr>
          <w:i/>
        </w:rPr>
        <w:lastRenderedPageBreak/>
        <w:t>Figure</w:t>
      </w:r>
      <w:r w:rsidR="008E30DE" w:rsidRPr="00EE1AAF">
        <w:rPr>
          <w:i/>
        </w:rPr>
        <w:t xml:space="preserve"> </w:t>
      </w:r>
      <w:r w:rsidR="007049F1">
        <w:rPr>
          <w:i/>
        </w:rPr>
        <w:t>6</w:t>
      </w:r>
      <w:r w:rsidRPr="00EE1AAF">
        <w:rPr>
          <w:i/>
        </w:rPr>
        <w:t xml:space="preserve">. </w:t>
      </w:r>
      <w:proofErr w:type="gramStart"/>
      <w:r w:rsidR="00636004">
        <w:rPr>
          <w:i/>
        </w:rPr>
        <w:t>ISR performance plot</w:t>
      </w:r>
      <w:r w:rsidRPr="00EE1AAF">
        <w:rPr>
          <w:i/>
        </w:rPr>
        <w:t xml:space="preserve"> for each dataset.</w:t>
      </w:r>
      <w:proofErr w:type="gramEnd"/>
      <w:r w:rsidRPr="00EE1AAF">
        <w:rPr>
          <w:i/>
        </w:rPr>
        <w:t xml:space="preserve"> The value on the plot </w:t>
      </w:r>
      <w:r w:rsidR="009D29EC">
        <w:rPr>
          <w:i/>
        </w:rPr>
        <w:t xml:space="preserve">below or over the last data point </w:t>
      </w:r>
      <w:r w:rsidRPr="00EE1AAF">
        <w:rPr>
          <w:i/>
        </w:rPr>
        <w:t>indicates %ISR calculated after all analysis.</w:t>
      </w:r>
      <w:r w:rsidR="001F3E1E">
        <w:rPr>
          <w:i/>
        </w:rPr>
        <w:t xml:space="preserve"> The letter</w:t>
      </w:r>
      <w:r w:rsidR="00636004">
        <w:rPr>
          <w:i/>
        </w:rPr>
        <w:t xml:space="preserve"> </w:t>
      </w:r>
      <w:r w:rsidR="001F3E1E">
        <w:rPr>
          <w:i/>
        </w:rPr>
        <w:t>near each plot indicates dataset.</w:t>
      </w:r>
    </w:p>
    <w:p w14:paraId="425B4EAB" w14:textId="77777777" w:rsidR="00FE2882" w:rsidRPr="00EE1AAF" w:rsidRDefault="00FE2882" w:rsidP="00995348">
      <w:pPr>
        <w:pStyle w:val="Heading2"/>
      </w:pPr>
      <w:r w:rsidRPr="00EE1AAF">
        <w:t>Discussion</w:t>
      </w:r>
    </w:p>
    <w:p w14:paraId="43E5CAF1" w14:textId="77777777" w:rsidR="00DC2F89" w:rsidRPr="00EE1AAF" w:rsidRDefault="009E5C44" w:rsidP="00C61614">
      <w:r w:rsidRPr="00EE1AAF">
        <w:t xml:space="preserve">A picture is worth a thousand words so an appropriate plot may be worth a table with a large number of ISR results. </w:t>
      </w:r>
      <w:r w:rsidR="00C61614" w:rsidRPr="00EE1AAF">
        <w:t>After application of different plots and graphs to passed and failed datasets containing limited and huge number of ISR results, we failed to f</w:t>
      </w:r>
      <w:r w:rsidR="00B16196">
        <w:t>i</w:t>
      </w:r>
      <w:r w:rsidR="00C61614" w:rsidRPr="00EE1AAF">
        <w:t>nd an universal plot or graph to visualize ISR data</w:t>
      </w:r>
      <w:r w:rsidR="00B13960" w:rsidRPr="00EE1AAF">
        <w:t xml:space="preserve"> (</w:t>
      </w:r>
      <w:r w:rsidR="00B13960" w:rsidRPr="00EE1AAF">
        <w:rPr>
          <w:highlight w:val="lightGray"/>
        </w:rPr>
        <w:t>Table 2</w:t>
      </w:r>
      <w:r w:rsidR="00B13960" w:rsidRPr="00EE1AAF">
        <w:t>)</w:t>
      </w:r>
      <w:r w:rsidR="00C61614" w:rsidRPr="00EE1AAF">
        <w:t xml:space="preserve">. </w:t>
      </w:r>
      <w:r w:rsidR="002F3A7A" w:rsidRPr="00EE1AAF">
        <w:t>Thus, t</w:t>
      </w:r>
      <w:r w:rsidR="00206A19" w:rsidRPr="00EE1AAF">
        <w:t xml:space="preserve">o standardize graphical presentation of regulatory ISR data we </w:t>
      </w:r>
      <w:r w:rsidR="00C61614" w:rsidRPr="00EE1AAF">
        <w:t>suggest th</w:t>
      </w:r>
      <w:r w:rsidR="002F3A7A" w:rsidRPr="00EE1AAF">
        <w:t>e</w:t>
      </w:r>
      <w:r w:rsidR="00C61614" w:rsidRPr="00EE1AAF">
        <w:t xml:space="preserve"> combination of </w:t>
      </w:r>
      <w:r w:rsidR="00206A19" w:rsidRPr="00EE1AAF">
        <w:t xml:space="preserve">two plots. The first one is adopted Bland-Altman plot with fixed acceptance limits set at -20% and 20% and additional dashed line at 0%, which presents %difference vs. initial concentration. The second one is our novel proposal </w:t>
      </w:r>
      <w:r w:rsidR="00636004">
        <w:t xml:space="preserve">of </w:t>
      </w:r>
      <w:r w:rsidR="00636004" w:rsidRPr="00636004">
        <w:t>ISR performance plot</w:t>
      </w:r>
      <w:r w:rsidR="00206A19" w:rsidRPr="00EE1AAF">
        <w:t xml:space="preserve">. </w:t>
      </w:r>
    </w:p>
    <w:p w14:paraId="61A74AB4" w14:textId="77777777" w:rsidR="001B716E" w:rsidRPr="00EE1AAF" w:rsidRDefault="00206A19" w:rsidP="001B716E">
      <w:r w:rsidRPr="00EE1AAF">
        <w:t xml:space="preserve">Combination of those two </w:t>
      </w:r>
      <w:r w:rsidR="000848FB" w:rsidRPr="00EE1AAF">
        <w:t xml:space="preserve">complementary </w:t>
      </w:r>
      <w:r w:rsidRPr="00EE1AAF">
        <w:t>plots enable</w:t>
      </w:r>
      <w:r w:rsidR="00DC2F89" w:rsidRPr="00EE1AAF">
        <w:t>s</w:t>
      </w:r>
      <w:r w:rsidRPr="00EE1AAF">
        <w:t xml:space="preserve"> visual</w:t>
      </w:r>
      <w:r w:rsidR="00FE728D">
        <w:t xml:space="preserve"> inspection of data quality against</w:t>
      </w:r>
      <w:r w:rsidRPr="00EE1AAF">
        <w:t xml:space="preserve"> both regulatory acceptance limits – i.e. %difference and number of pairs meeting ISR criteria (%ISR) – as well as to observe both concentration- and time-</w:t>
      </w:r>
      <w:r w:rsidR="00F52522">
        <w:t>dependent</w:t>
      </w:r>
      <w:r w:rsidRPr="00EE1AAF">
        <w:t xml:space="preserve"> trends in data</w:t>
      </w:r>
      <w:r w:rsidR="00D1202E" w:rsidRPr="00EE1AAF">
        <w:t xml:space="preserve"> (</w:t>
      </w:r>
      <w:r w:rsidR="00D1202E" w:rsidRPr="00EE1AAF">
        <w:rPr>
          <w:highlight w:val="lightGray"/>
        </w:rPr>
        <w:t xml:space="preserve">Figure </w:t>
      </w:r>
      <w:r w:rsidR="007049F1">
        <w:rPr>
          <w:highlight w:val="lightGray"/>
        </w:rPr>
        <w:t>7</w:t>
      </w:r>
      <w:r w:rsidR="00D1202E" w:rsidRPr="00EE1AAF">
        <w:t>)</w:t>
      </w:r>
      <w:r w:rsidRPr="00EE1AAF">
        <w:t xml:space="preserve">. </w:t>
      </w:r>
      <w:r w:rsidR="008C1AD5" w:rsidRPr="00EE1AAF">
        <w:t xml:space="preserve">We </w:t>
      </w:r>
      <w:r w:rsidR="005666AE">
        <w:t>could</w:t>
      </w:r>
      <w:r w:rsidR="008C1AD5" w:rsidRPr="00EE1AAF">
        <w:t xml:space="preserve"> </w:t>
      </w:r>
      <w:r w:rsidR="005666AE">
        <w:t>not</w:t>
      </w:r>
      <w:r w:rsidR="008C1AD5" w:rsidRPr="00EE1AAF">
        <w:t xml:space="preserve"> find any other combination of two graphs that posses all those</w:t>
      </w:r>
      <w:r w:rsidR="00DC2F89" w:rsidRPr="00EE1AAF">
        <w:t xml:space="preserve"> required features. Moreover, selected plots </w:t>
      </w:r>
      <w:r w:rsidR="001F0721">
        <w:t>are</w:t>
      </w:r>
      <w:r w:rsidR="00FE728D">
        <w:t xml:space="preserve"> </w:t>
      </w:r>
      <w:r w:rsidR="00DC2F89" w:rsidRPr="00EE1AAF">
        <w:t xml:space="preserve">applicable to both small and large </w:t>
      </w:r>
      <w:r w:rsidR="00FE728D">
        <w:t>number of results</w:t>
      </w:r>
      <w:r w:rsidR="00DC2F89" w:rsidRPr="00EE1AAF">
        <w:t xml:space="preserve">. Adopted Bland-Altman plot is compatible with both low and high concentrations and </w:t>
      </w:r>
      <w:r w:rsidR="002A76BA" w:rsidRPr="00EE1AAF">
        <w:t xml:space="preserve">the </w:t>
      </w:r>
      <w:r w:rsidR="00DC2F89" w:rsidRPr="00EE1AAF">
        <w:t xml:space="preserve">spread of data may be additionally tuned by choosing linear or </w:t>
      </w:r>
      <w:commentRangeStart w:id="49"/>
      <w:r w:rsidR="00DC2F89" w:rsidRPr="00EE1AAF">
        <w:t xml:space="preserve">logarithmic </w:t>
      </w:r>
      <w:commentRangeEnd w:id="49"/>
      <w:r w:rsidR="00CF0A22">
        <w:rPr>
          <w:rStyle w:val="CommentReference"/>
        </w:rPr>
        <w:commentReference w:id="49"/>
      </w:r>
      <w:r w:rsidR="00DC2F89" w:rsidRPr="00EE1AAF">
        <w:t xml:space="preserve">scale on </w:t>
      </w:r>
      <w:proofErr w:type="gramStart"/>
      <w:r w:rsidR="00DC2F89" w:rsidRPr="00EE1AAF">
        <w:t>X axis</w:t>
      </w:r>
      <w:proofErr w:type="gramEnd"/>
      <w:r w:rsidR="00DC2F89" w:rsidRPr="00EE1AAF">
        <w:t>.</w:t>
      </w:r>
      <w:r w:rsidR="001B716E" w:rsidRPr="00EE1AAF">
        <w:t xml:space="preserve"> </w:t>
      </w:r>
      <w:r w:rsidR="00DB438B">
        <w:t>P</w:t>
      </w:r>
      <w:r w:rsidR="001B716E" w:rsidRPr="00EE1AAF">
        <w:t xml:space="preserve">roposed combination of complementary plots is widely applicable and clearly discriminate passed and failed ISR according to regulatory guideline [EMA]. </w:t>
      </w:r>
    </w:p>
    <w:p w14:paraId="69E9BC58" w14:textId="77777777" w:rsidR="00D1202E" w:rsidRPr="00EE1AAF" w:rsidRDefault="00F66034" w:rsidP="00C61614">
      <w:r w:rsidRPr="00EE1AAF">
        <w:t>(1)</w:t>
      </w:r>
      <w:r w:rsidR="006467F4">
        <w:rPr>
          <w:noProof/>
        </w:rPr>
        <w:drawing>
          <wp:inline distT="0" distB="0" distL="0" distR="0" wp14:anchorId="298A762B" wp14:editId="3FE42783">
            <wp:extent cx="3902075" cy="2548255"/>
            <wp:effectExtent l="19050" t="0" r="3175" b="0"/>
            <wp:docPr id="79"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cstate="print"/>
                    <a:srcRect/>
                    <a:stretch>
                      <a:fillRect/>
                    </a:stretch>
                  </pic:blipFill>
                  <pic:spPr bwMode="auto">
                    <a:xfrm>
                      <a:off x="0" y="0"/>
                      <a:ext cx="3902075" cy="2548255"/>
                    </a:xfrm>
                    <a:prstGeom prst="rect">
                      <a:avLst/>
                    </a:prstGeom>
                    <a:noFill/>
                  </pic:spPr>
                </pic:pic>
              </a:graphicData>
            </a:graphic>
          </wp:inline>
        </w:drawing>
      </w:r>
      <w:bookmarkStart w:id="50" w:name="_GoBack"/>
      <w:bookmarkEnd w:id="50"/>
    </w:p>
    <w:p w14:paraId="46EB7DD2" w14:textId="77777777" w:rsidR="00B01000" w:rsidRDefault="00F66034" w:rsidP="00C61614">
      <w:r w:rsidRPr="00EE1AAF">
        <w:t>(2)</w:t>
      </w:r>
      <w:r w:rsidR="006467F4">
        <w:rPr>
          <w:noProof/>
        </w:rPr>
        <w:drawing>
          <wp:inline distT="0" distB="0" distL="0" distR="0" wp14:anchorId="2ECCA8E7" wp14:editId="7C78775D">
            <wp:extent cx="3902075" cy="2200910"/>
            <wp:effectExtent l="19050" t="0" r="3175" b="0"/>
            <wp:docPr id="80"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srcRect/>
                    <a:stretch>
                      <a:fillRect/>
                    </a:stretch>
                  </pic:blipFill>
                  <pic:spPr bwMode="auto">
                    <a:xfrm>
                      <a:off x="0" y="0"/>
                      <a:ext cx="3902075" cy="2200910"/>
                    </a:xfrm>
                    <a:prstGeom prst="rect">
                      <a:avLst/>
                    </a:prstGeom>
                    <a:noFill/>
                  </pic:spPr>
                </pic:pic>
              </a:graphicData>
            </a:graphic>
          </wp:inline>
        </w:drawing>
      </w:r>
    </w:p>
    <w:p w14:paraId="5346B2CF" w14:textId="77777777" w:rsidR="00D1202E" w:rsidRPr="00EE1AAF" w:rsidRDefault="00D1202E" w:rsidP="00D1202E">
      <w:pPr>
        <w:rPr>
          <w:i/>
        </w:rPr>
      </w:pPr>
      <w:r w:rsidRPr="00EE1AAF">
        <w:rPr>
          <w:i/>
        </w:rPr>
        <w:lastRenderedPageBreak/>
        <w:t xml:space="preserve">Figure </w:t>
      </w:r>
      <w:r w:rsidR="007049F1">
        <w:rPr>
          <w:i/>
        </w:rPr>
        <w:t>7</w:t>
      </w:r>
      <w:r w:rsidRPr="00EE1AAF">
        <w:rPr>
          <w:i/>
        </w:rPr>
        <w:t xml:space="preserve">. </w:t>
      </w:r>
      <w:proofErr w:type="gramStart"/>
      <w:r w:rsidRPr="00EE1AAF">
        <w:rPr>
          <w:i/>
        </w:rPr>
        <w:t xml:space="preserve">Combination of (1) adopted Bland-Altman plot with fixed acceptance limits and (2) </w:t>
      </w:r>
      <w:r w:rsidR="00636004" w:rsidRPr="00636004">
        <w:rPr>
          <w:i/>
        </w:rPr>
        <w:t>ISR performance plot</w:t>
      </w:r>
      <w:r w:rsidR="00636004" w:rsidRPr="00636004" w:rsidDel="00636004">
        <w:rPr>
          <w:i/>
        </w:rPr>
        <w:t xml:space="preserve"> </w:t>
      </w:r>
      <w:r w:rsidRPr="00EE1AAF">
        <w:rPr>
          <w:i/>
        </w:rPr>
        <w:t>for datase</w:t>
      </w:r>
      <w:r w:rsidR="00B13960" w:rsidRPr="00EE1AAF">
        <w:rPr>
          <w:i/>
        </w:rPr>
        <w:t>t</w:t>
      </w:r>
      <w:r w:rsidRPr="00EE1AAF">
        <w:rPr>
          <w:i/>
        </w:rPr>
        <w:t xml:space="preserve"> D.</w:t>
      </w:r>
      <w:proofErr w:type="gramEnd"/>
    </w:p>
    <w:p w14:paraId="5A46A104" w14:textId="77777777" w:rsidR="00510FDC" w:rsidRPr="00EE1AAF" w:rsidRDefault="00510FDC" w:rsidP="00C61614">
      <w:r w:rsidRPr="00EE1AAF">
        <w:t xml:space="preserve">To </w:t>
      </w:r>
      <w:r w:rsidR="005666AE">
        <w:t>propose</w:t>
      </w:r>
      <w:r w:rsidRPr="00EE1AAF">
        <w:t xml:space="preserve"> the standard of %difference vs. concentration plot we select initial value </w:t>
      </w:r>
      <w:r w:rsidR="00B13960" w:rsidRPr="00EE1AAF">
        <w:t>over</w:t>
      </w:r>
      <w:r w:rsidRPr="00EE1AAF">
        <w:t xml:space="preserve"> </w:t>
      </w:r>
      <w:r w:rsidR="00DB438B">
        <w:t xml:space="preserve">the </w:t>
      </w:r>
      <w:r w:rsidRPr="00EE1AAF">
        <w:t xml:space="preserve">mean value. It was not an easy choice because </w:t>
      </w:r>
      <w:r w:rsidR="000842CD" w:rsidRPr="00EE1AAF">
        <w:t>E</w:t>
      </w:r>
      <w:r w:rsidRPr="00EE1AAF">
        <w:t xml:space="preserve">quation </w:t>
      </w:r>
      <w:r w:rsidR="000842CD" w:rsidRPr="00EE1AAF">
        <w:t>1 [EMA]</w:t>
      </w:r>
      <w:r w:rsidRPr="00EE1AAF">
        <w:t xml:space="preserve"> does not indicate which </w:t>
      </w:r>
      <w:r w:rsidR="00B13960" w:rsidRPr="00EE1AAF">
        <w:t xml:space="preserve">of those </w:t>
      </w:r>
      <w:r w:rsidRPr="00EE1AAF">
        <w:t>value</w:t>
      </w:r>
      <w:r w:rsidR="00B13960" w:rsidRPr="00EE1AAF">
        <w:t>s</w:t>
      </w:r>
      <w:r w:rsidRPr="00EE1AAF">
        <w:t xml:space="preserve"> should be used as reference. From the analytical point of view the mean value is much more certain but </w:t>
      </w:r>
      <w:r w:rsidR="00B13960" w:rsidRPr="00EE1AAF">
        <w:t xml:space="preserve">we decided to select initial value as reference </w:t>
      </w:r>
      <w:r w:rsidRPr="00EE1AAF">
        <w:t xml:space="preserve">to avoid </w:t>
      </w:r>
      <w:r w:rsidR="005666AE">
        <w:t>an</w:t>
      </w:r>
      <w:r w:rsidR="0060391C" w:rsidRPr="00EE1AAF">
        <w:t xml:space="preserve"> additional column </w:t>
      </w:r>
      <w:r w:rsidR="005666AE">
        <w:t>in</w:t>
      </w:r>
      <w:r w:rsidR="0060391C" w:rsidRPr="00EE1AAF">
        <w:t xml:space="preserve"> the table </w:t>
      </w:r>
      <w:r w:rsidR="005666AE">
        <w:t>with</w:t>
      </w:r>
      <w:r w:rsidR="0060391C" w:rsidRPr="00EE1AAF">
        <w:t xml:space="preserve"> ISR data.</w:t>
      </w:r>
    </w:p>
    <w:p w14:paraId="629BECEB" w14:textId="77777777" w:rsidR="0060391C" w:rsidRPr="00EE1AAF" w:rsidRDefault="0060391C" w:rsidP="00C61614">
      <w:r w:rsidRPr="00EE1AAF">
        <w:t xml:space="preserve">Limitation of </w:t>
      </w:r>
      <w:r w:rsidR="00B13960" w:rsidRPr="00EE1AAF">
        <w:t xml:space="preserve">all </w:t>
      </w:r>
      <w:r w:rsidR="002A76BA" w:rsidRPr="00EE1AAF">
        <w:t>presented</w:t>
      </w:r>
      <w:r w:rsidRPr="00EE1AAF">
        <w:t xml:space="preserve"> graphs </w:t>
      </w:r>
      <w:r w:rsidR="00DB438B">
        <w:t>is</w:t>
      </w:r>
      <w:r w:rsidR="00DB438B" w:rsidRPr="00EE1AAF">
        <w:t xml:space="preserve"> </w:t>
      </w:r>
      <w:r w:rsidRPr="00EE1AAF">
        <w:t xml:space="preserve">that they are independent </w:t>
      </w:r>
      <w:r w:rsidR="00DB438B">
        <w:t>of:</w:t>
      </w:r>
      <w:r w:rsidR="00DB438B" w:rsidRPr="00EE1AAF">
        <w:t xml:space="preserve"> </w:t>
      </w:r>
      <w:r w:rsidR="00DB438B">
        <w:t xml:space="preserve">(1) </w:t>
      </w:r>
      <w:r w:rsidRPr="00EE1AAF">
        <w:t>the phase of study</w:t>
      </w:r>
      <w:r w:rsidR="00200208" w:rsidRPr="00EE1AAF">
        <w:t>,</w:t>
      </w:r>
      <w:r w:rsidRPr="00EE1AAF">
        <w:t xml:space="preserve"> </w:t>
      </w:r>
      <w:r w:rsidR="00DB438B">
        <w:t xml:space="preserve">(2) </w:t>
      </w:r>
      <w:r w:rsidRPr="00EE1AAF">
        <w:t>the time of sampling</w:t>
      </w:r>
      <w:r w:rsidR="00C06CB4" w:rsidRPr="00EE1AAF">
        <w:t xml:space="preserve"> –</w:t>
      </w:r>
      <w:r w:rsidR="002A76BA" w:rsidRPr="00EE1AAF">
        <w:t xml:space="preserve"> although it is strongly correlated with </w:t>
      </w:r>
      <w:r w:rsidR="00C06CB4" w:rsidRPr="00EE1AAF">
        <w:t xml:space="preserve">high concentrations near </w:t>
      </w:r>
      <w:r w:rsidR="00FE728D">
        <w:t>maximum</w:t>
      </w:r>
      <w:r w:rsidR="00C06CB4" w:rsidRPr="00EE1AAF">
        <w:t xml:space="preserve"> </w:t>
      </w:r>
      <w:r w:rsidR="00FE728D">
        <w:t xml:space="preserve">of pharmacokinetic profile </w:t>
      </w:r>
      <w:r w:rsidR="00C06CB4" w:rsidRPr="00EE1AAF">
        <w:t>and low</w:t>
      </w:r>
      <w:r w:rsidR="00200208" w:rsidRPr="00EE1AAF">
        <w:t xml:space="preserve"> </w:t>
      </w:r>
      <w:r w:rsidR="00FE728D">
        <w:t>ones</w:t>
      </w:r>
      <w:r w:rsidR="00C06CB4" w:rsidRPr="00EE1AAF">
        <w:t xml:space="preserve"> in the elimination phase</w:t>
      </w:r>
      <w:r w:rsidR="00C57C1A">
        <w:t xml:space="preserve">, (3) the medicinal product </w:t>
      </w:r>
      <w:r w:rsidR="00C57C1A" w:rsidRPr="00EE1AAF">
        <w:t>–</w:t>
      </w:r>
      <w:r w:rsidR="00C57C1A">
        <w:t xml:space="preserve"> e.g. test or reference in bioequivalence studies</w:t>
      </w:r>
      <w:r w:rsidR="00C06CB4" w:rsidRPr="00EE1AAF">
        <w:t xml:space="preserve"> </w:t>
      </w:r>
      <w:r w:rsidR="00200208" w:rsidRPr="00EE1AAF">
        <w:t xml:space="preserve">and </w:t>
      </w:r>
      <w:r w:rsidR="00DB438B">
        <w:t>(</w:t>
      </w:r>
      <w:r w:rsidR="00C57C1A">
        <w:t>4</w:t>
      </w:r>
      <w:r w:rsidR="00DB438B">
        <w:t xml:space="preserve">) </w:t>
      </w:r>
      <w:r w:rsidR="00200208" w:rsidRPr="00EE1AAF">
        <w:t>the analyst</w:t>
      </w:r>
      <w:r w:rsidRPr="00EE1AAF">
        <w:t xml:space="preserve">. </w:t>
      </w:r>
      <w:r w:rsidR="00D92D83">
        <w:t xml:space="preserve">However, discussed plots may be adapted to show influence of the factors mentioned above. </w:t>
      </w:r>
      <w:r w:rsidRPr="00EE1AAF">
        <w:t xml:space="preserve">Full standardization of %difference vs. concentration plot is difficult to achieve because selection of </w:t>
      </w:r>
      <w:r w:rsidR="009E5C44" w:rsidRPr="00EE1AAF">
        <w:t xml:space="preserve">linear or logarithmic scale on the </w:t>
      </w:r>
      <w:proofErr w:type="gramStart"/>
      <w:r w:rsidR="000842CD" w:rsidRPr="00EE1AAF">
        <w:t>X</w:t>
      </w:r>
      <w:r w:rsidR="009E5C44" w:rsidRPr="00EE1AAF">
        <w:t xml:space="preserve"> axis</w:t>
      </w:r>
      <w:proofErr w:type="gramEnd"/>
      <w:r w:rsidR="009E5C44" w:rsidRPr="00EE1AAF">
        <w:t xml:space="preserve"> depends on the </w:t>
      </w:r>
      <w:r w:rsidR="005A4F49">
        <w:t>spread</w:t>
      </w:r>
      <w:r w:rsidR="009E5C44" w:rsidRPr="00EE1AAF">
        <w:t xml:space="preserve"> of data in the particular study.</w:t>
      </w:r>
    </w:p>
    <w:p w14:paraId="12DCE4BE" w14:textId="77777777" w:rsidR="001B716E" w:rsidRPr="00EE1AAF" w:rsidRDefault="001B716E" w:rsidP="0060391C">
      <w:r w:rsidRPr="00EE1AAF">
        <w:t>Although we have select</w:t>
      </w:r>
      <w:r w:rsidR="00125B61" w:rsidRPr="00EE1AAF">
        <w:t>ed</w:t>
      </w:r>
      <w:r w:rsidRPr="00EE1AAF">
        <w:t xml:space="preserve"> two </w:t>
      </w:r>
      <w:r w:rsidR="008A52BA" w:rsidRPr="00EE1AAF">
        <w:t xml:space="preserve">complementary </w:t>
      </w:r>
      <w:r w:rsidRPr="00EE1AAF">
        <w:t>plots as the best-fi</w:t>
      </w:r>
      <w:r w:rsidR="008A52BA" w:rsidRPr="00EE1AAF">
        <w:t>t</w:t>
      </w:r>
      <w:r w:rsidRPr="00EE1AAF">
        <w:t xml:space="preserve">ted solution for ISR </w:t>
      </w:r>
      <w:r w:rsidR="00DB438B">
        <w:t>graphical presentation</w:t>
      </w:r>
      <w:r w:rsidRPr="00EE1AAF">
        <w:t xml:space="preserve">, other plots </w:t>
      </w:r>
      <w:r w:rsidR="008A52BA" w:rsidRPr="00EE1AAF">
        <w:t xml:space="preserve">are also applicable. </w:t>
      </w:r>
      <w:r w:rsidR="00DB438B">
        <w:t>Specific visualizations</w:t>
      </w:r>
      <w:r w:rsidR="008A52BA" w:rsidRPr="00EE1AAF">
        <w:t xml:space="preserve"> may </w:t>
      </w:r>
      <w:r w:rsidR="00B00B15" w:rsidRPr="00EE1AAF">
        <w:t xml:space="preserve">be </w:t>
      </w:r>
      <w:r w:rsidR="003C4E44">
        <w:t>particularly</w:t>
      </w:r>
      <w:r w:rsidR="003C4E44" w:rsidRPr="00EE1AAF">
        <w:t xml:space="preserve"> </w:t>
      </w:r>
      <w:r w:rsidR="008A52BA" w:rsidRPr="00EE1AAF">
        <w:t xml:space="preserve">important in defining and solving failed ISR or </w:t>
      </w:r>
      <w:r w:rsidR="008D06D6" w:rsidRPr="00EE1AAF">
        <w:t>unmatched ISR problems.</w:t>
      </w:r>
      <w:r w:rsidR="00A26BBB" w:rsidRPr="00EE1AAF">
        <w:t xml:space="preserve"> </w:t>
      </w:r>
      <w:r w:rsidR="00DB438B">
        <w:t>However, t</w:t>
      </w:r>
      <w:r w:rsidR="00125B61" w:rsidRPr="00EE1AAF">
        <w:t xml:space="preserve">he </w:t>
      </w:r>
      <w:r w:rsidR="003C4E44">
        <w:t>proposed</w:t>
      </w:r>
      <w:r w:rsidR="003C4E44" w:rsidRPr="00EE1AAF">
        <w:t xml:space="preserve"> </w:t>
      </w:r>
      <w:r w:rsidR="00125B61" w:rsidRPr="00EE1AAF">
        <w:t xml:space="preserve">complementary plots may reveal </w:t>
      </w:r>
      <w:r w:rsidR="00DB438B">
        <w:t xml:space="preserve">the most important information, i.e. </w:t>
      </w:r>
      <w:r w:rsidR="00125B61" w:rsidRPr="00EE1AAF">
        <w:t xml:space="preserve">concentration- </w:t>
      </w:r>
      <w:r w:rsidR="00DB438B">
        <w:t>and</w:t>
      </w:r>
      <w:r w:rsidR="00DB438B" w:rsidRPr="00EE1AAF">
        <w:t xml:space="preserve"> </w:t>
      </w:r>
      <w:r w:rsidR="00125B61" w:rsidRPr="00EE1AAF">
        <w:t>time-dependent trends</w:t>
      </w:r>
      <w:r w:rsidR="00125B61" w:rsidRPr="00EE1AAF">
        <w:rPr>
          <w:rFonts w:eastAsia="Times New Roman"/>
        </w:rPr>
        <w:t>.</w:t>
      </w:r>
      <w:r w:rsidR="00DB438B">
        <w:rPr>
          <w:rFonts w:eastAsia="Times New Roman"/>
        </w:rPr>
        <w:t xml:space="preserve"> </w:t>
      </w:r>
      <w:r w:rsidR="00C054E4">
        <w:rPr>
          <w:rFonts w:eastAsia="Times New Roman"/>
        </w:rPr>
        <w:t>Moreover, t</w:t>
      </w:r>
      <w:r w:rsidR="00DB438B">
        <w:t xml:space="preserve">hey are well suited for the presentation of complete ISR dataset, but they can also be used for inspection of data during the course of </w:t>
      </w:r>
      <w:r w:rsidR="003C4E44">
        <w:t xml:space="preserve">the </w:t>
      </w:r>
      <w:r w:rsidR="00DB438B">
        <w:t>study.</w:t>
      </w:r>
    </w:p>
    <w:p w14:paraId="3F3FF9AE" w14:textId="77777777" w:rsidR="003B2AF4" w:rsidRPr="00EE1AAF" w:rsidRDefault="003B2AF4" w:rsidP="003B2AF4">
      <w:pPr>
        <w:pStyle w:val="Heading1"/>
      </w:pPr>
      <w:r w:rsidRPr="00EE1AAF">
        <w:t>Conclusion</w:t>
      </w:r>
    </w:p>
    <w:p w14:paraId="145A6BF2" w14:textId="77777777" w:rsidR="009E5C44" w:rsidRPr="00EE1AAF" w:rsidRDefault="00C054E4" w:rsidP="003B2AF4">
      <w:r>
        <w:t>To the best of our knowledge, there is no</w:t>
      </w:r>
      <w:r w:rsidR="004D6BCF" w:rsidRPr="00EE1AAF">
        <w:t xml:space="preserve"> single plot enabling complete </w:t>
      </w:r>
      <w:r w:rsidR="00FE728D" w:rsidRPr="00EE1AAF">
        <w:t>visual</w:t>
      </w:r>
      <w:r w:rsidR="00FE728D">
        <w:t xml:space="preserve"> inspection of </w:t>
      </w:r>
      <w:r w:rsidR="00FE728D" w:rsidRPr="00EE1AAF">
        <w:t>ISR</w:t>
      </w:r>
      <w:r w:rsidR="00FE728D">
        <w:t xml:space="preserve"> data quality</w:t>
      </w:r>
      <w:r w:rsidR="004D6BCF" w:rsidRPr="00EE1AAF">
        <w:t xml:space="preserve">. Therefore, we </w:t>
      </w:r>
      <w:r>
        <w:t>developed</w:t>
      </w:r>
      <w:r w:rsidRPr="00EE1AAF">
        <w:t xml:space="preserve"> </w:t>
      </w:r>
      <w:r w:rsidR="004D6BCF" w:rsidRPr="00EE1AAF">
        <w:t xml:space="preserve">combination of complementary plots: (1) %difference vs. initial value </w:t>
      </w:r>
      <w:r w:rsidR="009E5C44" w:rsidRPr="00EE1AAF">
        <w:t xml:space="preserve">concentration </w:t>
      </w:r>
      <w:r w:rsidR="004D6BCF" w:rsidRPr="00EE1AAF">
        <w:t xml:space="preserve">and (2) </w:t>
      </w:r>
      <w:r w:rsidR="00636004" w:rsidRPr="00636004">
        <w:t>ISR performance plot</w:t>
      </w:r>
      <w:r w:rsidR="004D6BCF" w:rsidRPr="00EE1AAF">
        <w:t>. The former one shows individual ISR data and concentration-</w:t>
      </w:r>
      <w:r w:rsidR="00F52522">
        <w:t>dependent</w:t>
      </w:r>
      <w:r w:rsidR="004D6BCF" w:rsidRPr="00EE1AAF">
        <w:t xml:space="preserve"> trends, while the latter one </w:t>
      </w:r>
      <w:r w:rsidR="001F0721">
        <w:t>–</w:t>
      </w:r>
      <w:r w:rsidR="001F0721" w:rsidRPr="00EE1AAF">
        <w:t xml:space="preserve"> </w:t>
      </w:r>
      <w:r w:rsidR="004D5770" w:rsidRPr="00EE1AAF">
        <w:t>contribution</w:t>
      </w:r>
      <w:r w:rsidR="00A15F6C" w:rsidRPr="00EE1AAF">
        <w:t xml:space="preserve"> of individual pair to</w:t>
      </w:r>
      <w:r w:rsidR="004D6BCF" w:rsidRPr="00EE1AAF">
        <w:t xml:space="preserve"> overall ISR performance and time-</w:t>
      </w:r>
      <w:r w:rsidR="00F52522">
        <w:t>dependent</w:t>
      </w:r>
      <w:r w:rsidR="004D6BCF" w:rsidRPr="00EE1AAF">
        <w:t xml:space="preserve"> trends.</w:t>
      </w:r>
      <w:r w:rsidR="009E5C44" w:rsidRPr="00EE1AAF">
        <w:t xml:space="preserve"> </w:t>
      </w:r>
      <w:r w:rsidR="00A15F6C" w:rsidRPr="00EE1AAF">
        <w:t>Other</w:t>
      </w:r>
      <w:r w:rsidR="009E5C44" w:rsidRPr="00EE1AAF">
        <w:t xml:space="preserve"> plots may support solving ISR problems. The standardiz</w:t>
      </w:r>
      <w:r w:rsidR="00FE728D">
        <w:t xml:space="preserve">ed </w:t>
      </w:r>
      <w:r w:rsidR="00A54AB9">
        <w:t>procedure</w:t>
      </w:r>
      <w:r w:rsidR="009E5C44" w:rsidRPr="00EE1AAF">
        <w:t xml:space="preserve"> of graphical presentation of ISR </w:t>
      </w:r>
      <w:r w:rsidR="00FE728D">
        <w:t>results</w:t>
      </w:r>
      <w:r w:rsidR="009E5C44" w:rsidRPr="00EE1AAF">
        <w:t xml:space="preserve"> </w:t>
      </w:r>
      <w:r w:rsidR="005C21F5" w:rsidRPr="00EE1AAF">
        <w:t xml:space="preserve">proposed in this paper </w:t>
      </w:r>
      <w:r>
        <w:t>might</w:t>
      </w:r>
      <w:r w:rsidRPr="00EE1AAF">
        <w:t xml:space="preserve"> </w:t>
      </w:r>
      <w:r w:rsidR="009E5C44" w:rsidRPr="00EE1AAF">
        <w:t>help bioanalytical community, including regulatory assessors</w:t>
      </w:r>
      <w:r w:rsidR="00FE728D">
        <w:t>, in their efforts to assure the highest quality bioanalytical data</w:t>
      </w:r>
      <w:r w:rsidR="009E5C44" w:rsidRPr="00EE1AAF">
        <w:t>.</w:t>
      </w:r>
    </w:p>
    <w:p w14:paraId="6BEBCD52" w14:textId="77777777" w:rsidR="00A75A48" w:rsidRPr="00EE1AAF" w:rsidRDefault="00A75A48" w:rsidP="00A75A48">
      <w:pPr>
        <w:pStyle w:val="Heading1"/>
      </w:pPr>
      <w:r w:rsidRPr="00EE1AAF">
        <w:t>Future perspective</w:t>
      </w:r>
    </w:p>
    <w:p w14:paraId="5030BBA6" w14:textId="77777777" w:rsidR="00A75A48" w:rsidRPr="00EE1AAF" w:rsidRDefault="00A75A48" w:rsidP="00A75A48">
      <w:r w:rsidRPr="00EE1AAF">
        <w:t xml:space="preserve">Adoption of </w:t>
      </w:r>
      <w:r w:rsidR="00C054E4">
        <w:t xml:space="preserve">proposed comprehensive </w:t>
      </w:r>
      <w:r w:rsidRPr="00EE1AAF">
        <w:t xml:space="preserve">graphical </w:t>
      </w:r>
      <w:r w:rsidR="00C054E4">
        <w:t xml:space="preserve">ISR </w:t>
      </w:r>
      <w:r w:rsidRPr="00EE1AAF">
        <w:t xml:space="preserve">presentation </w:t>
      </w:r>
      <w:r w:rsidR="00C054E4">
        <w:t xml:space="preserve">as a </w:t>
      </w:r>
      <w:r w:rsidRPr="00EE1AAF">
        <w:t xml:space="preserve">standard </w:t>
      </w:r>
      <w:r w:rsidR="00C054E4">
        <w:t xml:space="preserve">might </w:t>
      </w:r>
      <w:r w:rsidRPr="00EE1AAF">
        <w:t>be helpful for researchers, laboratory managers, quality assurance or control staff as well as regulatory assessors. It also indirectly contributes to the ISR main goal: further increase reliability of pharmacokinetic studies in order to supply efficient and safe medicines to the patients. Although proposed graphical presentation seems to completely cover ISR visualization</w:t>
      </w:r>
      <w:r w:rsidR="00C57C1A">
        <w:t>,</w:t>
      </w:r>
      <w:r w:rsidRPr="00EE1AAF">
        <w:t xml:space="preserve"> </w:t>
      </w:r>
      <w:r w:rsidR="00EE1AAF">
        <w:t xml:space="preserve">confirmation of </w:t>
      </w:r>
      <w:r w:rsidR="00C054E4">
        <w:t xml:space="preserve">usefulness of </w:t>
      </w:r>
      <w:r w:rsidR="00EE1AAF">
        <w:t xml:space="preserve">our </w:t>
      </w:r>
      <w:r w:rsidR="00C054E4">
        <w:t>approach</w:t>
      </w:r>
      <w:r w:rsidR="00EE1AAF">
        <w:t xml:space="preserve"> for large molecules </w:t>
      </w:r>
      <w:r w:rsidR="00C054E4">
        <w:t>is required</w:t>
      </w:r>
      <w:r w:rsidRPr="00EE1AAF">
        <w:t>.</w:t>
      </w:r>
    </w:p>
    <w:p w14:paraId="789BA8B1" w14:textId="77777777" w:rsidR="00087555" w:rsidRPr="00EE1AAF" w:rsidRDefault="00087555" w:rsidP="009852EB">
      <w:pPr>
        <w:pStyle w:val="Heading1"/>
      </w:pPr>
      <w:r w:rsidRPr="00EE1AAF">
        <w:t>Executive summary</w:t>
      </w:r>
    </w:p>
    <w:p w14:paraId="06A382E5" w14:textId="77777777" w:rsidR="00557265" w:rsidRPr="00EE1AAF" w:rsidRDefault="00557265" w:rsidP="00557265">
      <w:r w:rsidRPr="00EE1AAF">
        <w:t>Background:</w:t>
      </w:r>
    </w:p>
    <w:p w14:paraId="49E13095" w14:textId="77777777" w:rsidR="00087555" w:rsidRPr="00EE1AAF" w:rsidRDefault="00087555" w:rsidP="00087555">
      <w:pPr>
        <w:pStyle w:val="ListParagraph"/>
        <w:numPr>
          <w:ilvl w:val="0"/>
          <w:numId w:val="10"/>
        </w:numPr>
      </w:pPr>
      <w:r w:rsidRPr="00EE1AAF">
        <w:t xml:space="preserve">Incurred sample reanalysis (ISR) contributes to assure reliability of pharmacokinetic studies and may reveal some issues that are invisible during bioanalytical method validation. </w:t>
      </w:r>
    </w:p>
    <w:p w14:paraId="5F11901B" w14:textId="77777777" w:rsidR="003849F4" w:rsidRPr="00EE1AAF" w:rsidRDefault="00087555" w:rsidP="003849F4">
      <w:pPr>
        <w:pStyle w:val="ListParagraph"/>
        <w:numPr>
          <w:ilvl w:val="0"/>
          <w:numId w:val="10"/>
        </w:numPr>
      </w:pPr>
      <w:r w:rsidRPr="00EE1AAF">
        <w:lastRenderedPageBreak/>
        <w:t xml:space="preserve">ISR </w:t>
      </w:r>
      <w:r w:rsidR="00A60881">
        <w:t>methodology</w:t>
      </w:r>
      <w:r w:rsidRPr="00EE1AAF">
        <w:t xml:space="preserve"> </w:t>
      </w:r>
      <w:r w:rsidR="003849F4">
        <w:t>is</w:t>
      </w:r>
      <w:r w:rsidRPr="00EE1AAF">
        <w:t xml:space="preserve"> adopted in the regulatory guidelines, </w:t>
      </w:r>
      <w:r w:rsidR="003849F4">
        <w:t xml:space="preserve">but </w:t>
      </w:r>
      <w:r w:rsidRPr="00EE1AAF">
        <w:t xml:space="preserve">the </w:t>
      </w:r>
      <w:r w:rsidR="00A60881" w:rsidRPr="00EE1AAF">
        <w:t>visual</w:t>
      </w:r>
      <w:r w:rsidR="00A60881">
        <w:t xml:space="preserve"> inspection of ISR data quality </w:t>
      </w:r>
      <w:r w:rsidR="00557265" w:rsidRPr="00EE1AAF">
        <w:t>is not standardized</w:t>
      </w:r>
      <w:r w:rsidRPr="00EE1AAF">
        <w:t>.</w:t>
      </w:r>
      <w:r w:rsidR="00557265" w:rsidRPr="00EE1AAF">
        <w:t xml:space="preserve"> </w:t>
      </w:r>
    </w:p>
    <w:p w14:paraId="3FD23CB1" w14:textId="77777777" w:rsidR="00506204" w:rsidRPr="00EE1AAF" w:rsidRDefault="003849F4" w:rsidP="00510EC6">
      <w:r>
        <w:t>Methods</w:t>
      </w:r>
      <w:r w:rsidR="00506204" w:rsidRPr="00EE1AAF">
        <w:t>:</w:t>
      </w:r>
    </w:p>
    <w:p w14:paraId="7F6F26D1" w14:textId="77777777" w:rsidR="00557265" w:rsidRPr="00EE1AAF" w:rsidRDefault="00BA0DD5" w:rsidP="00557265">
      <w:pPr>
        <w:pStyle w:val="ListParagraph"/>
        <w:numPr>
          <w:ilvl w:val="0"/>
          <w:numId w:val="10"/>
        </w:numPr>
      </w:pPr>
      <w:r>
        <w:t xml:space="preserve">We examined </w:t>
      </w:r>
      <w:r w:rsidR="00557265" w:rsidRPr="00EE1AAF">
        <w:t xml:space="preserve">different </w:t>
      </w:r>
      <w:r w:rsidR="00223140" w:rsidRPr="00EE1AAF">
        <w:t>visual</w:t>
      </w:r>
      <w:r w:rsidR="00223140">
        <w:t xml:space="preserve"> methodologies </w:t>
      </w:r>
      <w:r w:rsidR="00557265" w:rsidRPr="00EE1AAF">
        <w:t xml:space="preserve">using datasets containing limited and huge number of ISR results from </w:t>
      </w:r>
      <w:proofErr w:type="gramStart"/>
      <w:r w:rsidR="00557265" w:rsidRPr="00EE1AAF">
        <w:t>studies which</w:t>
      </w:r>
      <w:proofErr w:type="gramEnd"/>
      <w:r w:rsidR="00557265" w:rsidRPr="00EE1AAF">
        <w:t xml:space="preserve"> passed and failed to meet ISR acceptance criteria.</w:t>
      </w:r>
    </w:p>
    <w:p w14:paraId="66311BEE" w14:textId="77777777" w:rsidR="00506204" w:rsidRPr="00EE1AAF" w:rsidRDefault="00506204" w:rsidP="00510EC6">
      <w:r w:rsidRPr="00EE1AAF">
        <w:t>Results:</w:t>
      </w:r>
    </w:p>
    <w:p w14:paraId="05096AFB" w14:textId="77777777" w:rsidR="003849F4" w:rsidRDefault="004D5770" w:rsidP="004D5770">
      <w:pPr>
        <w:pStyle w:val="ListParagraph"/>
        <w:numPr>
          <w:ilvl w:val="0"/>
          <w:numId w:val="10"/>
        </w:numPr>
      </w:pPr>
      <w:r w:rsidRPr="00EE1AAF">
        <w:t>We failed to f</w:t>
      </w:r>
      <w:r w:rsidR="00B16196">
        <w:t>i</w:t>
      </w:r>
      <w:r w:rsidRPr="00EE1AAF">
        <w:t xml:space="preserve">nd </w:t>
      </w:r>
      <w:proofErr w:type="gramStart"/>
      <w:r w:rsidRPr="00EE1AAF">
        <w:t>an</w:t>
      </w:r>
      <w:proofErr w:type="gramEnd"/>
      <w:r w:rsidRPr="00EE1AAF">
        <w:t xml:space="preserve"> universal plot or graph to visualize ISR data. </w:t>
      </w:r>
      <w:r w:rsidR="003849F4">
        <w:t>None of g</w:t>
      </w:r>
      <w:r w:rsidR="003849F4" w:rsidRPr="00EE1AAF">
        <w:t>raph</w:t>
      </w:r>
      <w:r w:rsidR="003849F4">
        <w:t>s</w:t>
      </w:r>
      <w:r w:rsidR="003849F4" w:rsidRPr="00EE1AAF">
        <w:t xml:space="preserve"> used previous</w:t>
      </w:r>
      <w:r w:rsidR="003849F4">
        <w:t>ly</w:t>
      </w:r>
      <w:r w:rsidR="003849F4" w:rsidRPr="00EE1AAF">
        <w:t xml:space="preserve"> visualiz</w:t>
      </w:r>
      <w:r w:rsidR="003849F4">
        <w:t>e</w:t>
      </w:r>
      <w:r w:rsidR="00C054E4">
        <w:t>s</w:t>
      </w:r>
      <w:r w:rsidR="003849F4" w:rsidRPr="00EE1AAF">
        <w:t xml:space="preserve"> overall ISR performance. </w:t>
      </w:r>
    </w:p>
    <w:p w14:paraId="5559D9C7" w14:textId="77777777" w:rsidR="003849F4" w:rsidRDefault="003849F4" w:rsidP="004D5770">
      <w:pPr>
        <w:pStyle w:val="ListParagraph"/>
        <w:numPr>
          <w:ilvl w:val="0"/>
          <w:numId w:val="10"/>
        </w:numPr>
      </w:pPr>
      <w:r>
        <w:t>W</w:t>
      </w:r>
      <w:r w:rsidRPr="00EE1AAF">
        <w:t xml:space="preserve">e propose a novel </w:t>
      </w:r>
      <w:r w:rsidR="00636004" w:rsidRPr="00636004">
        <w:t>ISR performance plot</w:t>
      </w:r>
      <w:r w:rsidR="00CD267C">
        <w:t>,</w:t>
      </w:r>
      <w:r w:rsidRPr="00EE1AAF">
        <w:t xml:space="preserve"> where %ISR calculated after each analysis is presented </w:t>
      </w:r>
      <w:r w:rsidR="00CD267C">
        <w:t>vs.</w:t>
      </w:r>
      <w:r w:rsidRPr="00EE1AAF">
        <w:t xml:space="preserve"> ISR number</w:t>
      </w:r>
      <w:r>
        <w:t>.</w:t>
      </w:r>
    </w:p>
    <w:p w14:paraId="730482C7" w14:textId="77777777" w:rsidR="00510EC6" w:rsidRPr="00EE1AAF" w:rsidRDefault="00CD267C" w:rsidP="004D5770">
      <w:pPr>
        <w:pStyle w:val="ListParagraph"/>
        <w:numPr>
          <w:ilvl w:val="0"/>
          <w:numId w:val="10"/>
        </w:numPr>
      </w:pPr>
      <w:r>
        <w:t>W</w:t>
      </w:r>
      <w:r w:rsidR="004D5770" w:rsidRPr="00EE1AAF">
        <w:t xml:space="preserve">e </w:t>
      </w:r>
      <w:r>
        <w:t>developed</w:t>
      </w:r>
      <w:r w:rsidRPr="00EE1AAF">
        <w:t xml:space="preserve"> </w:t>
      </w:r>
      <w:r w:rsidR="004D5770" w:rsidRPr="00EE1AAF">
        <w:t xml:space="preserve">the combination of two </w:t>
      </w:r>
      <w:r w:rsidR="003849F4" w:rsidRPr="00EE1AAF">
        <w:t xml:space="preserve">complementary </w:t>
      </w:r>
      <w:r w:rsidR="004D5770" w:rsidRPr="00EE1AAF">
        <w:t>plots</w:t>
      </w:r>
      <w:r w:rsidR="00510EC6" w:rsidRPr="00EE1AAF">
        <w:t xml:space="preserve">: (1) %difference vs. initial value concentration and (2) </w:t>
      </w:r>
      <w:r w:rsidR="00636004" w:rsidRPr="00636004">
        <w:t>ISR performance plot</w:t>
      </w:r>
      <w:r w:rsidR="00510EC6" w:rsidRPr="00EE1AAF">
        <w:t xml:space="preserve">. </w:t>
      </w:r>
      <w:r w:rsidR="003849F4">
        <w:t>Th</w:t>
      </w:r>
      <w:r w:rsidR="008045B9">
        <w:t>is</w:t>
      </w:r>
      <w:r w:rsidR="003849F4">
        <w:t xml:space="preserve"> c</w:t>
      </w:r>
      <w:r w:rsidR="00510EC6" w:rsidRPr="00EE1AAF">
        <w:t>ombination visualize</w:t>
      </w:r>
      <w:r>
        <w:t>s</w:t>
      </w:r>
      <w:r w:rsidR="00510EC6" w:rsidRPr="00EE1AAF">
        <w:t xml:space="preserve"> both regulatory acceptance limits as well as concentration- and time-</w:t>
      </w:r>
      <w:r w:rsidR="00F52522">
        <w:t>dependent</w:t>
      </w:r>
      <w:r w:rsidR="00510EC6" w:rsidRPr="00EE1AAF">
        <w:t xml:space="preserve"> trends.</w:t>
      </w:r>
    </w:p>
    <w:p w14:paraId="0F1A042E" w14:textId="77777777" w:rsidR="00C054E4" w:rsidRPr="00EE1AAF" w:rsidRDefault="00C054E4" w:rsidP="00C054E4">
      <w:pPr>
        <w:pStyle w:val="ListParagraph"/>
        <w:numPr>
          <w:ilvl w:val="0"/>
          <w:numId w:val="10"/>
        </w:numPr>
      </w:pPr>
      <w:r w:rsidRPr="00EE1AAF">
        <w:t xml:space="preserve">Unification </w:t>
      </w:r>
      <w:r>
        <w:t>of graphical presentation</w:t>
      </w:r>
      <w:r w:rsidRPr="00EE1AAF">
        <w:t xml:space="preserve"> </w:t>
      </w:r>
      <w:r>
        <w:t>might</w:t>
      </w:r>
      <w:r w:rsidRPr="00EE1AAF">
        <w:t xml:space="preserve"> </w:t>
      </w:r>
      <w:r>
        <w:t>facilitate</w:t>
      </w:r>
      <w:r w:rsidRPr="00EE1AAF">
        <w:t xml:space="preserve"> both scientific and regulatory data review.</w:t>
      </w:r>
    </w:p>
    <w:p w14:paraId="741F2429" w14:textId="77777777" w:rsidR="009852EB" w:rsidRPr="00EE1AAF" w:rsidRDefault="0030565B" w:rsidP="009852EB">
      <w:pPr>
        <w:pStyle w:val="Heading1"/>
      </w:pPr>
      <w:r w:rsidRPr="00EE1AAF">
        <w:t>Acknowledgment</w:t>
      </w:r>
      <w:r w:rsidR="00255A7C" w:rsidRPr="00EE1AAF">
        <w:t>s</w:t>
      </w:r>
    </w:p>
    <w:p w14:paraId="69BB35B9" w14:textId="77777777" w:rsidR="00940FD0" w:rsidRPr="00EE1AAF" w:rsidRDefault="00940FD0" w:rsidP="009852EB">
      <w:r w:rsidRPr="00EE1AAF">
        <w:t xml:space="preserve">The authors gratefully acknowledge contributions of the study directors (including </w:t>
      </w:r>
      <w:r w:rsidR="00A15F6C" w:rsidRPr="00EE1AAF">
        <w:t xml:space="preserve">Mrs. </w:t>
      </w:r>
      <w:r w:rsidRPr="00EE1AAF">
        <w:t xml:space="preserve">Katarzyna Buś-Kwaśnik, </w:t>
      </w:r>
      <w:r w:rsidR="00A15F6C" w:rsidRPr="00EE1AAF">
        <w:t xml:space="preserve">Ms. </w:t>
      </w:r>
      <w:r w:rsidRPr="00EE1AAF">
        <w:t xml:space="preserve">Monika Filist, </w:t>
      </w:r>
      <w:r w:rsidR="00A15F6C" w:rsidRPr="00EE1AAF">
        <w:t xml:space="preserve">Mrs. </w:t>
      </w:r>
      <w:r w:rsidRPr="00EE1AAF">
        <w:t>Edyta Gilant and Michal Kaza from the Pharmacology Department of the Pharmaceutical Research Institute) and their</w:t>
      </w:r>
      <w:r w:rsidR="009852EB" w:rsidRPr="00EE1AAF">
        <w:t xml:space="preserve"> research teams</w:t>
      </w:r>
      <w:r w:rsidRPr="00EE1AAF">
        <w:t xml:space="preserve"> to generate </w:t>
      </w:r>
      <w:r w:rsidR="008641F3" w:rsidRPr="00EE1AAF">
        <w:t>regulatory compliant</w:t>
      </w:r>
      <w:r w:rsidRPr="00EE1AAF">
        <w:t xml:space="preserve"> datasets</w:t>
      </w:r>
      <w:r w:rsidR="009852EB" w:rsidRPr="00EE1AAF">
        <w:t xml:space="preserve">. </w:t>
      </w:r>
    </w:p>
    <w:p w14:paraId="4E08EBB9" w14:textId="77777777" w:rsidR="00251C70" w:rsidRPr="00EE1AAF" w:rsidRDefault="008C5598" w:rsidP="009852EB">
      <w:r w:rsidRPr="00EE1AAF">
        <w:t xml:space="preserve">Financial support of the European Union (European Regional Development Fund) is </w:t>
      </w:r>
      <w:r w:rsidR="008641F3" w:rsidRPr="00EE1AAF">
        <w:t>gratefully</w:t>
      </w:r>
      <w:r w:rsidRPr="00EE1AAF">
        <w:t xml:space="preserve"> acknowledged: the dataset</w:t>
      </w:r>
      <w:r w:rsidR="008641F3" w:rsidRPr="00EE1AAF">
        <w:t>s</w:t>
      </w:r>
      <w:r w:rsidRPr="00EE1AAF">
        <w:t xml:space="preserve"> D </w:t>
      </w:r>
      <w:r w:rsidR="008641F3" w:rsidRPr="00EE1AAF">
        <w:t xml:space="preserve">and E </w:t>
      </w:r>
      <w:r w:rsidRPr="00EE1AAF">
        <w:t>w</w:t>
      </w:r>
      <w:r w:rsidR="008641F3" w:rsidRPr="00EE1AAF">
        <w:t>ere</w:t>
      </w:r>
      <w:r w:rsidRPr="00EE1AAF">
        <w:t xml:space="preserve"> obtained within the project</w:t>
      </w:r>
      <w:r w:rsidR="008641F3" w:rsidRPr="00EE1AAF">
        <w:t>s</w:t>
      </w:r>
      <w:r w:rsidRPr="00EE1AAF">
        <w:t xml:space="preserve"> conducted under the </w:t>
      </w:r>
      <w:r w:rsidR="009D0D52">
        <w:t xml:space="preserve">Polish </w:t>
      </w:r>
      <w:r w:rsidRPr="00EE1AAF">
        <w:t xml:space="preserve">Innovative Economy Operational </w:t>
      </w:r>
      <w:proofErr w:type="spellStart"/>
      <w:r w:rsidRPr="00EE1AAF">
        <w:t>Programme</w:t>
      </w:r>
      <w:proofErr w:type="spellEnd"/>
      <w:r w:rsidRPr="00EE1AAF">
        <w:t xml:space="preserve"> 2007-2013 (POIG.01.03.01-14-032/12-01</w:t>
      </w:r>
      <w:r w:rsidR="008641F3" w:rsidRPr="00EE1AAF">
        <w:t xml:space="preserve"> </w:t>
      </w:r>
      <w:r w:rsidR="005A4F49">
        <w:t xml:space="preserve">- </w:t>
      </w:r>
      <w:r w:rsidR="005A4F49" w:rsidRPr="00EE1AAF">
        <w:t xml:space="preserve">consortium with </w:t>
      </w:r>
      <w:r w:rsidR="003E2B0D">
        <w:t>Vip</w:t>
      </w:r>
      <w:r w:rsidR="005A4F49" w:rsidRPr="00EE1AAF">
        <w:t xml:space="preserve">harm </w:t>
      </w:r>
      <w:r w:rsidR="003E2B0D">
        <w:t>S.A.</w:t>
      </w:r>
      <w:r w:rsidR="005A4F49" w:rsidRPr="00EE1AAF">
        <w:t xml:space="preserve">, Poland </w:t>
      </w:r>
      <w:r w:rsidR="008641F3" w:rsidRPr="00EE1AAF">
        <w:t xml:space="preserve">and </w:t>
      </w:r>
      <w:r w:rsidR="00251C70" w:rsidRPr="00EE1AAF">
        <w:t>POIG.01.03.01-14-001/12</w:t>
      </w:r>
      <w:r w:rsidR="005A4F49">
        <w:t xml:space="preserve"> </w:t>
      </w:r>
      <w:r w:rsidR="005A4F49" w:rsidRPr="00EE1AAF">
        <w:t xml:space="preserve">consortium with </w:t>
      </w:r>
      <w:r w:rsidR="005A4F49">
        <w:t>Pol-Nil S.A</w:t>
      </w:r>
      <w:r w:rsidR="005A4F49" w:rsidRPr="00EE1AAF">
        <w:t>., Poland</w:t>
      </w:r>
      <w:r w:rsidR="008641F3" w:rsidRPr="00EE1AAF">
        <w:t>, respectively</w:t>
      </w:r>
      <w:r w:rsidR="00251C70" w:rsidRPr="00EE1AAF">
        <w:t>).</w:t>
      </w:r>
    </w:p>
    <w:p w14:paraId="4747F92A" w14:textId="77777777" w:rsidR="00251C70" w:rsidRPr="00EE1AAF" w:rsidRDefault="00251C70" w:rsidP="009852EB">
      <w:r w:rsidRPr="00EE1AAF">
        <w:t xml:space="preserve">Financial support of the National Centre for Research and Development of the Republic of Poland is </w:t>
      </w:r>
      <w:proofErr w:type="spellStart"/>
      <w:r w:rsidRPr="00EE1AAF">
        <w:t>greatfully</w:t>
      </w:r>
      <w:proofErr w:type="spellEnd"/>
      <w:r w:rsidRPr="00EE1AAF">
        <w:t xml:space="preserve"> acknowledged:</w:t>
      </w:r>
      <w:r w:rsidR="00684F54" w:rsidRPr="00EE1AAF">
        <w:t xml:space="preserve"> the dataset G was obtained within the project No. K1/IN1/14/159003/NCBR/12 (consortium with LEK-AM Pharmaceutical Company Ltd.</w:t>
      </w:r>
      <w:r w:rsidR="00255A7C" w:rsidRPr="00EE1AAF">
        <w:t>, Poland</w:t>
      </w:r>
      <w:r w:rsidR="00684F54" w:rsidRPr="00EE1AAF">
        <w:t>);</w:t>
      </w:r>
      <w:r w:rsidR="00255A7C" w:rsidRPr="00EE1AAF">
        <w:t xml:space="preserve"> the datasets F and J were obtained within the project PBS1/B7/7/2012 (consortium with </w:t>
      </w:r>
      <w:proofErr w:type="spellStart"/>
      <w:r w:rsidR="00255A7C" w:rsidRPr="00EE1AAF">
        <w:t>Biopharm</w:t>
      </w:r>
      <w:proofErr w:type="spellEnd"/>
      <w:r w:rsidR="00255A7C" w:rsidRPr="00EE1AAF">
        <w:t xml:space="preserve"> Ltd., Poland).</w:t>
      </w:r>
    </w:p>
    <w:p w14:paraId="2F2E9BBF" w14:textId="77777777" w:rsidR="009852EB" w:rsidRPr="00EE1AAF" w:rsidRDefault="00251C70" w:rsidP="009852EB">
      <w:r w:rsidRPr="00EE1AAF">
        <w:t xml:space="preserve">The authors gratefully acknowledge </w:t>
      </w:r>
      <w:r w:rsidRPr="009D0D52">
        <w:t xml:space="preserve">Prof. </w:t>
      </w:r>
      <w:proofErr w:type="spellStart"/>
      <w:r w:rsidR="000F73A6" w:rsidRPr="000F73A6">
        <w:t>Andrzej</w:t>
      </w:r>
      <w:proofErr w:type="spellEnd"/>
      <w:r w:rsidR="000F73A6" w:rsidRPr="000F73A6">
        <w:t xml:space="preserve"> </w:t>
      </w:r>
      <w:proofErr w:type="spellStart"/>
      <w:r w:rsidR="000F73A6" w:rsidRPr="000F73A6">
        <w:t>Kutner</w:t>
      </w:r>
      <w:proofErr w:type="spellEnd"/>
      <w:r w:rsidR="000F73A6" w:rsidRPr="000F73A6">
        <w:t xml:space="preserve"> and </w:t>
      </w:r>
      <w:proofErr w:type="spellStart"/>
      <w:r w:rsidRPr="00EE1AAF">
        <w:rPr>
          <w:highlight w:val="yellow"/>
        </w:rPr>
        <w:t>xxxxxxxxx</w:t>
      </w:r>
      <w:proofErr w:type="spellEnd"/>
      <w:r w:rsidRPr="00EE1AAF">
        <w:t xml:space="preserve"> from th</w:t>
      </w:r>
      <w:r w:rsidR="00502297" w:rsidRPr="00EE1AAF">
        <w:t xml:space="preserve">e Pharmacology Department </w:t>
      </w:r>
      <w:r w:rsidRPr="00EE1AAF">
        <w:t xml:space="preserve">for the critical reviewing of the manuscript. </w:t>
      </w:r>
      <w:r w:rsidR="00011BAA" w:rsidRPr="00EE1AAF">
        <w:t>Technical assistance of student trainee Ms. Diana Matyskiel is gratefully acknowledged.</w:t>
      </w:r>
    </w:p>
    <w:p w14:paraId="2A19BFE9" w14:textId="77777777" w:rsidR="00CF57A2" w:rsidRPr="00EE1AAF" w:rsidRDefault="00CF57A2" w:rsidP="00622442">
      <w:pPr>
        <w:pStyle w:val="Heading1"/>
      </w:pPr>
      <w:r w:rsidRPr="00EE1AAF">
        <w:t>References</w:t>
      </w:r>
    </w:p>
    <w:p w14:paraId="38E41919" w14:textId="77777777" w:rsidR="00CF57A2" w:rsidRDefault="00AC4ED4" w:rsidP="005E47FD">
      <w:pPr>
        <w:spacing w:after="240"/>
      </w:pPr>
      <w:r w:rsidRPr="004A7207">
        <w:t>[</w:t>
      </w:r>
      <w:proofErr w:type="spellStart"/>
      <w:ins w:id="51" w:author="PJ" w:date="2016-09-01T11:32:00Z">
        <w:r w:rsidR="00DA09E9">
          <w:t>Rocci</w:t>
        </w:r>
      </w:ins>
      <w:proofErr w:type="spellEnd"/>
      <w:r w:rsidRPr="004A7207">
        <w:t>] AAPS J. 2007 Oct 5</w:t>
      </w:r>
      <w:proofErr w:type="gramStart"/>
      <w:r w:rsidRPr="004A7207">
        <w:t>;9</w:t>
      </w:r>
      <w:proofErr w:type="gramEnd"/>
      <w:r w:rsidRPr="004A7207">
        <w:t xml:space="preserve">(3):E336-43. </w:t>
      </w:r>
      <w:proofErr w:type="spellStart"/>
      <w:proofErr w:type="gramStart"/>
      <w:r w:rsidRPr="004A7207">
        <w:t>doi</w:t>
      </w:r>
      <w:proofErr w:type="spellEnd"/>
      <w:proofErr w:type="gramEnd"/>
      <w:r w:rsidRPr="004A7207">
        <w:t>: 10.1208/aapsj0903040.</w:t>
      </w:r>
      <w:r w:rsidRPr="004A7207">
        <w:br/>
      </w:r>
      <w:r w:rsidR="0030565B" w:rsidRPr="00EE1AAF">
        <w:rPr>
          <w:i/>
        </w:rPr>
        <w:t>Confirmatory reanalysis of incurred bioanalytical samples.</w:t>
      </w:r>
      <w:r w:rsidR="005E47FD" w:rsidRPr="00EE1AAF">
        <w:rPr>
          <w:i/>
        </w:rPr>
        <w:br/>
      </w:r>
      <w:proofErr w:type="spellStart"/>
      <w:proofErr w:type="gramStart"/>
      <w:r w:rsidR="0030565B" w:rsidRPr="00EE1AAF">
        <w:rPr>
          <w:b/>
        </w:rPr>
        <w:t>Rocci</w:t>
      </w:r>
      <w:proofErr w:type="spellEnd"/>
      <w:r w:rsidR="0030565B" w:rsidRPr="00EE1AAF">
        <w:t xml:space="preserve"> ML </w:t>
      </w:r>
      <w:proofErr w:type="spellStart"/>
      <w:r w:rsidR="0030565B" w:rsidRPr="00EE1AAF">
        <w:t>Jr</w:t>
      </w:r>
      <w:proofErr w:type="spellEnd"/>
      <w:r w:rsidR="0030565B" w:rsidRPr="00EE1AAF">
        <w:t xml:space="preserve">, </w:t>
      </w:r>
      <w:proofErr w:type="spellStart"/>
      <w:r w:rsidR="0030565B" w:rsidRPr="00EE1AAF">
        <w:t>Devanarayan</w:t>
      </w:r>
      <w:proofErr w:type="spellEnd"/>
      <w:r w:rsidR="0030565B" w:rsidRPr="00EE1AAF">
        <w:t xml:space="preserve"> V, </w:t>
      </w:r>
      <w:proofErr w:type="spellStart"/>
      <w:r w:rsidR="0030565B" w:rsidRPr="00EE1AAF">
        <w:t>Haughey</w:t>
      </w:r>
      <w:proofErr w:type="spellEnd"/>
      <w:r w:rsidR="0030565B" w:rsidRPr="00EE1AAF">
        <w:t xml:space="preserve"> DB, </w:t>
      </w:r>
      <w:proofErr w:type="spellStart"/>
      <w:r w:rsidR="0030565B" w:rsidRPr="00EE1AAF">
        <w:t>Jardieu</w:t>
      </w:r>
      <w:proofErr w:type="spellEnd"/>
      <w:r w:rsidR="0030565B" w:rsidRPr="00EE1AAF">
        <w:t xml:space="preserve"> P.</w:t>
      </w:r>
      <w:proofErr w:type="gramEnd"/>
    </w:p>
    <w:p w14:paraId="21A3AA8D" w14:textId="77777777" w:rsidR="006E703C" w:rsidRPr="00EE1AAF" w:rsidRDefault="006E703C" w:rsidP="005E47FD">
      <w:pPr>
        <w:spacing w:after="240"/>
      </w:pPr>
      <w:r>
        <w:t>**</w:t>
      </w:r>
      <w:r w:rsidR="00BB7583">
        <w:t xml:space="preserve"> Discussion of ISR role in the bioanalysis and detailed description of the Bland-Altman plot.</w:t>
      </w:r>
    </w:p>
    <w:p w14:paraId="1ED2AE3A" w14:textId="77777777" w:rsidR="0030565B" w:rsidRPr="00EE1AAF" w:rsidRDefault="0030565B" w:rsidP="005E47FD">
      <w:pPr>
        <w:spacing w:after="240"/>
      </w:pPr>
      <w:r w:rsidRPr="00EE1AAF">
        <w:lastRenderedPageBreak/>
        <w:t>[</w:t>
      </w:r>
      <w:del w:id="52" w:author="PJ" w:date="2016-09-01T11:32:00Z">
        <w:r w:rsidRPr="00EE1AAF" w:rsidDel="00DA09E9">
          <w:delText>3</w:delText>
        </w:r>
      </w:del>
      <w:proofErr w:type="spellStart"/>
      <w:ins w:id="53" w:author="PJ" w:date="2016-09-01T11:32:00Z">
        <w:r w:rsidR="00DA09E9">
          <w:t>Yadav</w:t>
        </w:r>
      </w:ins>
      <w:proofErr w:type="spellEnd"/>
      <w:r w:rsidRPr="00EE1AAF">
        <w:t xml:space="preserve">] </w:t>
      </w:r>
      <w:proofErr w:type="spellStart"/>
      <w:r w:rsidRPr="00EE1AAF">
        <w:t>Bioanalysis</w:t>
      </w:r>
      <w:proofErr w:type="spellEnd"/>
      <w:r w:rsidRPr="00EE1AAF">
        <w:t>. 2011 May</w:t>
      </w:r>
      <w:proofErr w:type="gramStart"/>
      <w:r w:rsidRPr="00EE1AAF">
        <w:t>;3</w:t>
      </w:r>
      <w:proofErr w:type="gramEnd"/>
      <w:r w:rsidRPr="00EE1AAF">
        <w:t xml:space="preserve">(9):1007-24. </w:t>
      </w:r>
      <w:proofErr w:type="spellStart"/>
      <w:proofErr w:type="gramStart"/>
      <w:r w:rsidRPr="00EE1AAF">
        <w:t>doi</w:t>
      </w:r>
      <w:proofErr w:type="spellEnd"/>
      <w:proofErr w:type="gramEnd"/>
      <w:r w:rsidRPr="00EE1AAF">
        <w:t>: 10.4155/bio.11.76.</w:t>
      </w:r>
      <w:r w:rsidR="005E47FD" w:rsidRPr="00EE1AAF">
        <w:t xml:space="preserve"> </w:t>
      </w:r>
      <w:r w:rsidR="005E47FD" w:rsidRPr="00EE1AAF">
        <w:br/>
      </w:r>
      <w:r w:rsidRPr="00EE1AAF">
        <w:rPr>
          <w:i/>
        </w:rPr>
        <w:t>Incurred sample reanalysis (ISR): a decisive tool in bioanalytical research.</w:t>
      </w:r>
      <w:r w:rsidR="005E47FD" w:rsidRPr="00EE1AAF">
        <w:rPr>
          <w:i/>
        </w:rPr>
        <w:br/>
      </w:r>
      <w:proofErr w:type="spellStart"/>
      <w:r w:rsidRPr="00EE1AAF">
        <w:rPr>
          <w:b/>
        </w:rPr>
        <w:t>Yadav</w:t>
      </w:r>
      <w:proofErr w:type="spellEnd"/>
      <w:r w:rsidRPr="00EE1AAF">
        <w:rPr>
          <w:b/>
        </w:rPr>
        <w:t xml:space="preserve"> </w:t>
      </w:r>
      <w:r w:rsidRPr="00EE1AAF">
        <w:t xml:space="preserve">M, </w:t>
      </w:r>
      <w:proofErr w:type="spellStart"/>
      <w:r w:rsidRPr="00EE1AAF">
        <w:t>Shrivastav</w:t>
      </w:r>
      <w:proofErr w:type="spellEnd"/>
      <w:r w:rsidRPr="00EE1AAF">
        <w:t xml:space="preserve"> PS.</w:t>
      </w:r>
    </w:p>
    <w:p w14:paraId="1372BA18" w14:textId="77777777" w:rsidR="0030565B" w:rsidRDefault="0030565B" w:rsidP="005E47FD">
      <w:pPr>
        <w:spacing w:after="240"/>
      </w:pPr>
      <w:r w:rsidRPr="00EE1AAF">
        <w:t>[</w:t>
      </w:r>
      <w:del w:id="54" w:author="PJ" w:date="2016-09-01T11:32:00Z">
        <w:r w:rsidRPr="00EE1AAF" w:rsidDel="00DA09E9">
          <w:delText>4</w:delText>
        </w:r>
      </w:del>
      <w:ins w:id="55" w:author="PJ" w:date="2016-09-01T11:32:00Z">
        <w:r w:rsidR="00DA09E9">
          <w:t>Tan</w:t>
        </w:r>
      </w:ins>
      <w:r w:rsidRPr="00EE1AAF">
        <w:t>] Bioanalysis. 2011 May</w:t>
      </w:r>
      <w:proofErr w:type="gramStart"/>
      <w:r w:rsidRPr="00EE1AAF">
        <w:t>;3</w:t>
      </w:r>
      <w:proofErr w:type="gramEnd"/>
      <w:r w:rsidRPr="00EE1AAF">
        <w:t xml:space="preserve">(9):1031-8. </w:t>
      </w:r>
      <w:proofErr w:type="spellStart"/>
      <w:proofErr w:type="gramStart"/>
      <w:r w:rsidRPr="00EE1AAF">
        <w:t>doi</w:t>
      </w:r>
      <w:proofErr w:type="spellEnd"/>
      <w:proofErr w:type="gramEnd"/>
      <w:r w:rsidRPr="00EE1AAF">
        <w:t>: 10.4155/bio.10.205.</w:t>
      </w:r>
      <w:r w:rsidR="005E47FD" w:rsidRPr="00EE1AAF">
        <w:br/>
      </w:r>
      <w:r w:rsidRPr="00EE1AAF">
        <w:rPr>
          <w:i/>
        </w:rPr>
        <w:t xml:space="preserve">Beyond successful ISR: case-by-case investigations for unmatched </w:t>
      </w:r>
      <w:proofErr w:type="spellStart"/>
      <w:r w:rsidRPr="00EE1AAF">
        <w:rPr>
          <w:i/>
        </w:rPr>
        <w:t>reassay</w:t>
      </w:r>
      <w:proofErr w:type="spellEnd"/>
      <w:r w:rsidRPr="00EE1AAF">
        <w:rPr>
          <w:i/>
        </w:rPr>
        <w:t xml:space="preserve"> results when ISR passed.</w:t>
      </w:r>
      <w:r w:rsidR="005E47FD" w:rsidRPr="00EE1AAF">
        <w:rPr>
          <w:i/>
        </w:rPr>
        <w:br/>
      </w:r>
      <w:r w:rsidRPr="00EE1AAF">
        <w:rPr>
          <w:b/>
        </w:rPr>
        <w:t>Tan</w:t>
      </w:r>
      <w:r w:rsidRPr="00EE1AAF">
        <w:t xml:space="preserve"> A, Gagnon-</w:t>
      </w:r>
      <w:proofErr w:type="spellStart"/>
      <w:r w:rsidRPr="00EE1AAF">
        <w:t>Carignan</w:t>
      </w:r>
      <w:proofErr w:type="spellEnd"/>
      <w:r w:rsidRPr="00EE1AAF">
        <w:t xml:space="preserve"> S, </w:t>
      </w:r>
      <w:proofErr w:type="spellStart"/>
      <w:r w:rsidRPr="00EE1AAF">
        <w:t>Lachance</w:t>
      </w:r>
      <w:proofErr w:type="spellEnd"/>
      <w:r w:rsidRPr="00EE1AAF">
        <w:t xml:space="preserve"> S, Boudreau N, Lévesque A, </w:t>
      </w:r>
      <w:proofErr w:type="spellStart"/>
      <w:r w:rsidRPr="00EE1AAF">
        <w:t>Massé</w:t>
      </w:r>
      <w:proofErr w:type="spellEnd"/>
      <w:r w:rsidRPr="00EE1AAF">
        <w:t xml:space="preserve"> R.</w:t>
      </w:r>
    </w:p>
    <w:p w14:paraId="3359E816" w14:textId="77777777" w:rsidR="006E703C" w:rsidRPr="00EE1AAF" w:rsidRDefault="006E703C" w:rsidP="005E47FD">
      <w:pPr>
        <w:spacing w:after="240"/>
      </w:pPr>
      <w:r>
        <w:t>**</w:t>
      </w:r>
      <w:r w:rsidR="00BB7583">
        <w:t xml:space="preserve"> Case studies including graphical presentations of time-</w:t>
      </w:r>
      <w:r w:rsidR="003469D2">
        <w:t>,</w:t>
      </w:r>
      <w:r w:rsidR="00BB7583">
        <w:t xml:space="preserve"> concentration-</w:t>
      </w:r>
      <w:r w:rsidR="003469D2">
        <w:t xml:space="preserve"> and analyst-</w:t>
      </w:r>
      <w:del w:id="56" w:author="PJ" w:date="2016-08-31T19:14:00Z">
        <w:r w:rsidR="003469D2" w:rsidDel="00F52522">
          <w:delText>depended</w:delText>
        </w:r>
      </w:del>
      <w:ins w:id="57" w:author="PJ" w:date="2016-08-31T19:14:00Z">
        <w:r w:rsidR="00F52522">
          <w:t>dependent</w:t>
        </w:r>
      </w:ins>
      <w:r w:rsidR="00BB7583">
        <w:t xml:space="preserve"> trends</w:t>
      </w:r>
      <w:r w:rsidR="003469D2">
        <w:t>.</w:t>
      </w:r>
    </w:p>
    <w:p w14:paraId="1B2964C4" w14:textId="77777777" w:rsidR="0030565B" w:rsidRPr="00EE1AAF" w:rsidRDefault="0030565B" w:rsidP="005E47FD">
      <w:pPr>
        <w:spacing w:after="240"/>
      </w:pPr>
      <w:r w:rsidRPr="00EE1AAF">
        <w:t>[</w:t>
      </w:r>
      <w:ins w:id="58" w:author="PJ" w:date="2016-09-01T11:33:00Z">
        <w:r w:rsidR="00DA09E9" w:rsidRPr="00EE1AAF">
          <w:rPr>
            <w:b/>
          </w:rPr>
          <w:t>Barfield</w:t>
        </w:r>
      </w:ins>
      <w:del w:id="59" w:author="PJ" w:date="2016-09-01T11:33:00Z">
        <w:r w:rsidRPr="00EE1AAF" w:rsidDel="00DA09E9">
          <w:delText>5</w:delText>
        </w:r>
      </w:del>
      <w:r w:rsidRPr="00EE1AAF">
        <w:t>] Bioanalysis. 2011 May</w:t>
      </w:r>
      <w:proofErr w:type="gramStart"/>
      <w:r w:rsidRPr="00EE1AAF">
        <w:t>;3</w:t>
      </w:r>
      <w:proofErr w:type="gramEnd"/>
      <w:r w:rsidRPr="00EE1AAF">
        <w:t xml:space="preserve">(9):1025-30. </w:t>
      </w:r>
      <w:proofErr w:type="spellStart"/>
      <w:proofErr w:type="gramStart"/>
      <w:r w:rsidRPr="00EE1AAF">
        <w:t>doi</w:t>
      </w:r>
      <w:proofErr w:type="spellEnd"/>
      <w:proofErr w:type="gramEnd"/>
      <w:r w:rsidRPr="00EE1AAF">
        <w:t>: 10.4155/bio.11.56.</w:t>
      </w:r>
      <w:r w:rsidR="005E47FD" w:rsidRPr="00EE1AAF">
        <w:br/>
      </w:r>
      <w:r w:rsidRPr="00EE1AAF">
        <w:rPr>
          <w:i/>
        </w:rPr>
        <w:t>GlaxoSmithKline's experience of incurred sample reanalysis for dried blood spot samples.</w:t>
      </w:r>
      <w:r w:rsidR="005E47FD" w:rsidRPr="00EE1AAF">
        <w:rPr>
          <w:i/>
        </w:rPr>
        <w:br/>
      </w:r>
      <w:r w:rsidRPr="00EE1AAF">
        <w:rPr>
          <w:b/>
        </w:rPr>
        <w:t xml:space="preserve">Barfield </w:t>
      </w:r>
      <w:r w:rsidRPr="00EE1AAF">
        <w:t xml:space="preserve">M, Ahmad S, </w:t>
      </w:r>
      <w:proofErr w:type="spellStart"/>
      <w:r w:rsidRPr="00EE1AAF">
        <w:t>Busz</w:t>
      </w:r>
      <w:proofErr w:type="spellEnd"/>
      <w:r w:rsidRPr="00EE1AAF">
        <w:t xml:space="preserve"> M.</w:t>
      </w:r>
    </w:p>
    <w:p w14:paraId="1E0B85B4" w14:textId="77777777" w:rsidR="0030565B" w:rsidRDefault="0030565B" w:rsidP="005E47FD">
      <w:pPr>
        <w:spacing w:after="240"/>
      </w:pPr>
      <w:proofErr w:type="gramStart"/>
      <w:r w:rsidRPr="00EE1AAF">
        <w:t>[6] Bioanalysis.</w:t>
      </w:r>
      <w:proofErr w:type="gramEnd"/>
      <w:r w:rsidRPr="00EE1AAF">
        <w:t xml:space="preserve"> 2011 May</w:t>
      </w:r>
      <w:proofErr w:type="gramStart"/>
      <w:r w:rsidRPr="00EE1AAF">
        <w:t>;3</w:t>
      </w:r>
      <w:proofErr w:type="gramEnd"/>
      <w:r w:rsidRPr="00EE1AAF">
        <w:t xml:space="preserve">(9):983-92. </w:t>
      </w:r>
      <w:proofErr w:type="spellStart"/>
      <w:proofErr w:type="gramStart"/>
      <w:r w:rsidRPr="00EE1AAF">
        <w:t>doi</w:t>
      </w:r>
      <w:proofErr w:type="spellEnd"/>
      <w:proofErr w:type="gramEnd"/>
      <w:r w:rsidRPr="00EE1AAF">
        <w:t>: 10.4155/bio.11.36.</w:t>
      </w:r>
      <w:r w:rsidR="005E47FD" w:rsidRPr="00EE1AAF">
        <w:br/>
      </w:r>
      <w:r w:rsidRPr="00EE1AAF">
        <w:rPr>
          <w:i/>
        </w:rPr>
        <w:t>Incurred sample accuracy assessment: design of experiments based on standard addition.</w:t>
      </w:r>
      <w:r w:rsidR="005E47FD" w:rsidRPr="00EE1AAF">
        <w:rPr>
          <w:i/>
        </w:rPr>
        <w:br/>
      </w:r>
      <w:proofErr w:type="gramStart"/>
      <w:r w:rsidRPr="00EE1AAF">
        <w:rPr>
          <w:b/>
        </w:rPr>
        <w:t>de</w:t>
      </w:r>
      <w:proofErr w:type="gramEnd"/>
      <w:r w:rsidRPr="00EE1AAF">
        <w:rPr>
          <w:b/>
        </w:rPr>
        <w:t xml:space="preserve"> Boer</w:t>
      </w:r>
      <w:r w:rsidRPr="00EE1AAF">
        <w:t xml:space="preserve"> T, </w:t>
      </w:r>
      <w:proofErr w:type="spellStart"/>
      <w:r w:rsidRPr="00EE1AAF">
        <w:t>Wieling</w:t>
      </w:r>
      <w:proofErr w:type="spellEnd"/>
      <w:r w:rsidRPr="00EE1AAF">
        <w:t xml:space="preserve"> J.</w:t>
      </w:r>
    </w:p>
    <w:p w14:paraId="3B14FD58" w14:textId="77777777" w:rsidR="006E703C" w:rsidRPr="00EE1AAF" w:rsidRDefault="006E703C" w:rsidP="005E47FD">
      <w:pPr>
        <w:spacing w:after="240"/>
      </w:pPr>
      <w:r>
        <w:t>*</w:t>
      </w:r>
      <w:r w:rsidR="003469D2">
        <w:t>* Application of correlation and box-and-whisker plots.</w:t>
      </w:r>
    </w:p>
    <w:p w14:paraId="2F47E03A" w14:textId="77777777" w:rsidR="008B23D7" w:rsidRPr="00EE1AAF" w:rsidRDefault="00C56312" w:rsidP="00C56312">
      <w:r w:rsidRPr="00EE1AAF">
        <w:t>[</w:t>
      </w:r>
      <w:proofErr w:type="gramStart"/>
      <w:ins w:id="60" w:author="PJ" w:date="2016-09-01T11:33:00Z">
        <w:r w:rsidR="00DA09E9" w:rsidRPr="00EE1AAF">
          <w:rPr>
            <w:b/>
          </w:rPr>
          <w:t>de</w:t>
        </w:r>
        <w:proofErr w:type="gramEnd"/>
        <w:r w:rsidR="00DA09E9" w:rsidRPr="00EE1AAF">
          <w:rPr>
            <w:b/>
          </w:rPr>
          <w:t xml:space="preserve"> Boer</w:t>
        </w:r>
      </w:ins>
      <w:del w:id="61" w:author="PJ" w:date="2016-09-01T11:33:00Z">
        <w:r w:rsidRPr="00EE1AAF" w:rsidDel="00DA09E9">
          <w:delText>7</w:delText>
        </w:r>
      </w:del>
      <w:r w:rsidRPr="00EE1AAF">
        <w:t xml:space="preserve">] </w:t>
      </w:r>
      <w:proofErr w:type="spellStart"/>
      <w:r w:rsidR="008B23D7" w:rsidRPr="00EE1AAF">
        <w:t>Bioanalysis</w:t>
      </w:r>
      <w:proofErr w:type="spellEnd"/>
      <w:r w:rsidR="008B23D7" w:rsidRPr="00EE1AAF">
        <w:t>. 2011 May</w:t>
      </w:r>
      <w:proofErr w:type="gramStart"/>
      <w:r w:rsidR="008B23D7" w:rsidRPr="00EE1AAF">
        <w:t>;3</w:t>
      </w:r>
      <w:proofErr w:type="gramEnd"/>
      <w:r w:rsidR="008B23D7" w:rsidRPr="00EE1AAF">
        <w:t xml:space="preserve">(9):951-65. </w:t>
      </w:r>
      <w:proofErr w:type="spellStart"/>
      <w:proofErr w:type="gramStart"/>
      <w:r w:rsidR="008B23D7" w:rsidRPr="00EE1AAF">
        <w:t>doi</w:t>
      </w:r>
      <w:proofErr w:type="spellEnd"/>
      <w:proofErr w:type="gramEnd"/>
      <w:r w:rsidR="008B23D7" w:rsidRPr="00EE1AAF">
        <w:t>: 10.4155/bio.11.59.</w:t>
      </w:r>
      <w:r w:rsidR="008B23D7" w:rsidRPr="00EE1AAF">
        <w:br/>
      </w:r>
      <w:r w:rsidRPr="00EE1AAF">
        <w:rPr>
          <w:i/>
        </w:rPr>
        <w:t xml:space="preserve">Impact of methylation of acyl </w:t>
      </w:r>
      <w:proofErr w:type="spellStart"/>
      <w:r w:rsidRPr="00EE1AAF">
        <w:rPr>
          <w:i/>
        </w:rPr>
        <w:t>glucuronide</w:t>
      </w:r>
      <w:proofErr w:type="spellEnd"/>
      <w:r w:rsidRPr="00EE1AAF">
        <w:rPr>
          <w:i/>
        </w:rPr>
        <w:t xml:space="preserve"> metabolites on incurred sample reanalysis evaluation: </w:t>
      </w:r>
      <w:proofErr w:type="spellStart"/>
      <w:r w:rsidRPr="00EE1AAF">
        <w:rPr>
          <w:i/>
        </w:rPr>
        <w:t>ramiprilat</w:t>
      </w:r>
      <w:proofErr w:type="spellEnd"/>
      <w:r w:rsidRPr="00EE1AAF">
        <w:rPr>
          <w:i/>
        </w:rPr>
        <w:t xml:space="preserve"> case study.</w:t>
      </w:r>
      <w:r w:rsidR="008B23D7" w:rsidRPr="00EE1AAF">
        <w:rPr>
          <w:i/>
        </w:rPr>
        <w:br/>
      </w:r>
      <w:proofErr w:type="spellStart"/>
      <w:r w:rsidR="008B23D7" w:rsidRPr="00EE1AAF">
        <w:rPr>
          <w:b/>
        </w:rPr>
        <w:t>Côté</w:t>
      </w:r>
      <w:proofErr w:type="spellEnd"/>
      <w:r w:rsidR="008B23D7" w:rsidRPr="00EE1AAF">
        <w:t xml:space="preserve"> C, </w:t>
      </w:r>
      <w:proofErr w:type="spellStart"/>
      <w:r w:rsidR="008B23D7" w:rsidRPr="00EE1AAF">
        <w:t>Lahaie</w:t>
      </w:r>
      <w:proofErr w:type="spellEnd"/>
      <w:r w:rsidR="008B23D7" w:rsidRPr="00EE1AAF">
        <w:t xml:space="preserve"> M, </w:t>
      </w:r>
      <w:proofErr w:type="spellStart"/>
      <w:r w:rsidR="008B23D7" w:rsidRPr="00EE1AAF">
        <w:t>Latour</w:t>
      </w:r>
      <w:proofErr w:type="spellEnd"/>
      <w:r w:rsidR="008B23D7" w:rsidRPr="00EE1AAF">
        <w:t xml:space="preserve"> S, Bergeron M, </w:t>
      </w:r>
      <w:proofErr w:type="spellStart"/>
      <w:r w:rsidR="008B23D7" w:rsidRPr="00EE1AAF">
        <w:t>Dicaire</w:t>
      </w:r>
      <w:proofErr w:type="spellEnd"/>
      <w:r w:rsidR="008B23D7" w:rsidRPr="00EE1AAF">
        <w:t xml:space="preserve"> C, </w:t>
      </w:r>
      <w:proofErr w:type="spellStart"/>
      <w:r w:rsidR="008B23D7" w:rsidRPr="00EE1AAF">
        <w:t>Savoie</w:t>
      </w:r>
      <w:proofErr w:type="spellEnd"/>
      <w:r w:rsidR="008B23D7" w:rsidRPr="00EE1AAF">
        <w:t xml:space="preserve"> N, Furtado M, </w:t>
      </w:r>
      <w:proofErr w:type="spellStart"/>
      <w:r w:rsidR="008B23D7" w:rsidRPr="00EE1AAF">
        <w:t>Garofolo</w:t>
      </w:r>
      <w:proofErr w:type="spellEnd"/>
      <w:r w:rsidR="008B23D7" w:rsidRPr="00EE1AAF">
        <w:t xml:space="preserve"> F.</w:t>
      </w:r>
    </w:p>
    <w:p w14:paraId="7371E0F1" w14:textId="77777777" w:rsidR="008B23D7" w:rsidRPr="00EE1AAF" w:rsidRDefault="008B23D7" w:rsidP="008B23D7">
      <w:r w:rsidRPr="00EE1AAF">
        <w:t>[</w:t>
      </w:r>
      <w:del w:id="62" w:author="PJ" w:date="2016-09-01T11:33:00Z">
        <w:r w:rsidRPr="00EE1AAF" w:rsidDel="00DA09E9">
          <w:delText>8</w:delText>
        </w:r>
      </w:del>
      <w:ins w:id="63" w:author="PJ" w:date="2016-09-01T11:33:00Z">
        <w:r w:rsidR="00DA09E9">
          <w:t>Fu</w:t>
        </w:r>
      </w:ins>
      <w:r w:rsidRPr="00EE1AAF">
        <w:t>] Bioanalysis. 2011 May</w:t>
      </w:r>
      <w:proofErr w:type="gramStart"/>
      <w:r w:rsidRPr="00EE1AAF">
        <w:t>;3</w:t>
      </w:r>
      <w:proofErr w:type="gramEnd"/>
      <w:r w:rsidRPr="00EE1AAF">
        <w:t xml:space="preserve">(9):967-72. </w:t>
      </w:r>
      <w:proofErr w:type="spellStart"/>
      <w:proofErr w:type="gramStart"/>
      <w:r w:rsidRPr="00EE1AAF">
        <w:t>doi</w:t>
      </w:r>
      <w:proofErr w:type="spellEnd"/>
      <w:proofErr w:type="gramEnd"/>
      <w:r w:rsidRPr="00EE1AAF">
        <w:t>: 10.4155/bio.11.65.</w:t>
      </w:r>
      <w:r w:rsidRPr="00EE1AAF">
        <w:br/>
      </w:r>
      <w:r w:rsidRPr="00EE1AAF">
        <w:rPr>
          <w:i/>
        </w:rPr>
        <w:t>An investigation of incurred human urine sample reanalysis failure.</w:t>
      </w:r>
      <w:r w:rsidRPr="00EE1AAF">
        <w:rPr>
          <w:i/>
        </w:rPr>
        <w:br/>
      </w:r>
      <w:r w:rsidRPr="00EE1AAF">
        <w:rPr>
          <w:b/>
        </w:rPr>
        <w:t xml:space="preserve">Fu </w:t>
      </w:r>
      <w:r w:rsidRPr="00EE1AAF">
        <w:t xml:space="preserve">Y, Li W, Smith HT, </w:t>
      </w:r>
      <w:proofErr w:type="spellStart"/>
      <w:r w:rsidRPr="00EE1AAF">
        <w:t>Tse</w:t>
      </w:r>
      <w:proofErr w:type="spellEnd"/>
      <w:r w:rsidRPr="00EE1AAF">
        <w:t xml:space="preserve"> FL.</w:t>
      </w:r>
    </w:p>
    <w:p w14:paraId="72CF6F84" w14:textId="77777777" w:rsidR="003E2B0D" w:rsidRDefault="002A4B0C" w:rsidP="000F1D97">
      <w:pPr>
        <w:pStyle w:val="CommentText"/>
        <w:rPr>
          <w:iCs/>
          <w:sz w:val="24"/>
          <w:szCs w:val="24"/>
          <w:lang w:eastAsia="pl-PL"/>
        </w:rPr>
      </w:pPr>
      <w:r w:rsidRPr="00EE1AAF">
        <w:rPr>
          <w:sz w:val="24"/>
          <w:szCs w:val="24"/>
        </w:rPr>
        <w:t xml:space="preserve">[EMA] </w:t>
      </w:r>
      <w:proofErr w:type="gramStart"/>
      <w:r w:rsidR="003E2B0D" w:rsidRPr="003E2B0D">
        <w:rPr>
          <w:iCs/>
          <w:sz w:val="24"/>
          <w:szCs w:val="24"/>
          <w:lang w:eastAsia="pl-PL"/>
        </w:rPr>
        <w:t>Guideline on bioanalytical method validation.</w:t>
      </w:r>
      <w:proofErr w:type="gramEnd"/>
      <w:r w:rsidR="003E2B0D" w:rsidRPr="003E2B0D">
        <w:rPr>
          <w:iCs/>
          <w:sz w:val="24"/>
          <w:szCs w:val="24"/>
          <w:lang w:eastAsia="pl-PL"/>
        </w:rPr>
        <w:t xml:space="preserve"> European Medicines Agency, London, UK (2011). </w:t>
      </w:r>
    </w:p>
    <w:p w14:paraId="1AF5FF6F" w14:textId="77777777" w:rsidR="005E47FD" w:rsidRPr="00EE1AAF" w:rsidRDefault="000F1D97" w:rsidP="000F1D97">
      <w:pPr>
        <w:pStyle w:val="CommentText"/>
        <w:rPr>
          <w:sz w:val="24"/>
          <w:szCs w:val="24"/>
        </w:rPr>
      </w:pPr>
      <w:r w:rsidRPr="00EE1AAF">
        <w:rPr>
          <w:sz w:val="24"/>
          <w:szCs w:val="24"/>
        </w:rPr>
        <w:t xml:space="preserve">[FDA] </w:t>
      </w:r>
      <w:proofErr w:type="gramStart"/>
      <w:r w:rsidR="003E2B0D" w:rsidRPr="003E2B0D">
        <w:rPr>
          <w:sz w:val="24"/>
          <w:szCs w:val="24"/>
        </w:rPr>
        <w:t>Guidance for Industry Bioanalytical Method Validation.</w:t>
      </w:r>
      <w:proofErr w:type="gramEnd"/>
      <w:r w:rsidR="003E2B0D" w:rsidRPr="003E2B0D">
        <w:rPr>
          <w:sz w:val="24"/>
          <w:szCs w:val="24"/>
        </w:rPr>
        <w:t xml:space="preserve"> </w:t>
      </w:r>
      <w:proofErr w:type="gramStart"/>
      <w:r w:rsidR="003E2B0D" w:rsidRPr="003E2B0D">
        <w:rPr>
          <w:sz w:val="24"/>
          <w:szCs w:val="24"/>
        </w:rPr>
        <w:t>US Department of Health and Human Services, US FDA, Rockville, MD, USA (2001).</w:t>
      </w:r>
      <w:proofErr w:type="gramEnd"/>
    </w:p>
    <w:p w14:paraId="6A550F20" w14:textId="77777777" w:rsidR="00682D05" w:rsidRPr="00245C5A" w:rsidRDefault="00682D05" w:rsidP="00682D05">
      <w:pPr>
        <w:pStyle w:val="CommentText"/>
        <w:rPr>
          <w:sz w:val="24"/>
          <w:szCs w:val="24"/>
          <w:lang w:val="pl-PL"/>
        </w:rPr>
      </w:pPr>
      <w:r w:rsidRPr="00EE1AAF">
        <w:rPr>
          <w:sz w:val="24"/>
          <w:szCs w:val="24"/>
        </w:rPr>
        <w:t>[</w:t>
      </w:r>
      <w:r w:rsidR="000B0B77" w:rsidRPr="00EE1AAF">
        <w:rPr>
          <w:sz w:val="24"/>
          <w:szCs w:val="24"/>
        </w:rPr>
        <w:t>IMT</w:t>
      </w:r>
      <w:r w:rsidRPr="00EE1AAF">
        <w:rPr>
          <w:sz w:val="24"/>
          <w:szCs w:val="24"/>
        </w:rPr>
        <w:t xml:space="preserve">] </w:t>
      </w:r>
      <w:proofErr w:type="spellStart"/>
      <w:r w:rsidRPr="00EE1AAF">
        <w:rPr>
          <w:sz w:val="24"/>
          <w:szCs w:val="24"/>
        </w:rPr>
        <w:t>Acta</w:t>
      </w:r>
      <w:proofErr w:type="spellEnd"/>
      <w:r w:rsidRPr="00EE1AAF">
        <w:rPr>
          <w:sz w:val="24"/>
          <w:szCs w:val="24"/>
        </w:rPr>
        <w:t xml:space="preserve"> Pol Pharm. 2016 </w:t>
      </w:r>
      <w:r w:rsidRPr="00EE1AAF">
        <w:rPr>
          <w:sz w:val="24"/>
          <w:szCs w:val="24"/>
          <w:highlight w:val="yellow"/>
        </w:rPr>
        <w:t>accepted for publication</w:t>
      </w:r>
      <w:r w:rsidRPr="00EE1AAF">
        <w:rPr>
          <w:sz w:val="24"/>
          <w:szCs w:val="24"/>
        </w:rPr>
        <w:br/>
      </w:r>
      <w:r w:rsidRPr="00EE1AAF">
        <w:rPr>
          <w:i/>
          <w:sz w:val="24"/>
          <w:szCs w:val="24"/>
        </w:rPr>
        <w:t>HPLC-UV assay of imatinib in human plasma optimized for bioequivalence studies.</w:t>
      </w:r>
      <w:r w:rsidRPr="00EE1AAF">
        <w:rPr>
          <w:sz w:val="24"/>
          <w:szCs w:val="24"/>
        </w:rPr>
        <w:br/>
      </w:r>
      <w:r w:rsidR="00AC4ED4" w:rsidRPr="00AC4ED4">
        <w:rPr>
          <w:sz w:val="24"/>
          <w:szCs w:val="24"/>
          <w:lang w:val="pl-PL"/>
        </w:rPr>
        <w:t>Kaza M, Piórkowska E., Filist M, Rudzki PJ.</w:t>
      </w:r>
    </w:p>
    <w:p w14:paraId="5C323B9B" w14:textId="77777777" w:rsidR="000F1D97" w:rsidRPr="00245C5A" w:rsidRDefault="00AC4ED4" w:rsidP="000F1D97">
      <w:pPr>
        <w:pStyle w:val="CommentText"/>
        <w:rPr>
          <w:sz w:val="24"/>
          <w:szCs w:val="24"/>
          <w:lang w:val="pl-PL"/>
        </w:rPr>
      </w:pPr>
      <w:r w:rsidRPr="00AC4ED4">
        <w:rPr>
          <w:sz w:val="24"/>
          <w:szCs w:val="24"/>
          <w:lang w:val="pl-PL"/>
        </w:rPr>
        <w:t xml:space="preserve">[NAP] </w:t>
      </w:r>
      <w:proofErr w:type="spellStart"/>
      <w:r w:rsidRPr="00AC4ED4">
        <w:rPr>
          <w:sz w:val="24"/>
          <w:szCs w:val="24"/>
          <w:lang w:val="pl-PL"/>
        </w:rPr>
        <w:t>Biomed</w:t>
      </w:r>
      <w:proofErr w:type="spellEnd"/>
      <w:r w:rsidRPr="00AC4ED4">
        <w:rPr>
          <w:sz w:val="24"/>
          <w:szCs w:val="24"/>
          <w:lang w:val="pl-PL"/>
        </w:rPr>
        <w:t xml:space="preserve"> </w:t>
      </w:r>
      <w:proofErr w:type="spellStart"/>
      <w:r w:rsidRPr="00AC4ED4">
        <w:rPr>
          <w:sz w:val="24"/>
          <w:szCs w:val="24"/>
          <w:lang w:val="pl-PL"/>
        </w:rPr>
        <w:t>Chromatogr</w:t>
      </w:r>
      <w:proofErr w:type="spellEnd"/>
      <w:r w:rsidRPr="00AC4ED4">
        <w:rPr>
          <w:sz w:val="24"/>
          <w:szCs w:val="24"/>
          <w:lang w:val="pl-PL"/>
        </w:rPr>
        <w:t xml:space="preserve">. </w:t>
      </w:r>
      <w:r w:rsidR="000F1D97" w:rsidRPr="00EE1AAF">
        <w:rPr>
          <w:sz w:val="24"/>
          <w:szCs w:val="24"/>
        </w:rPr>
        <w:t>2016 Jun</w:t>
      </w:r>
      <w:proofErr w:type="gramStart"/>
      <w:r w:rsidR="000F1D97" w:rsidRPr="00EE1AAF">
        <w:rPr>
          <w:sz w:val="24"/>
          <w:szCs w:val="24"/>
        </w:rPr>
        <w:t>;30</w:t>
      </w:r>
      <w:proofErr w:type="gramEnd"/>
      <w:r w:rsidR="000F1D97" w:rsidRPr="00EE1AAF">
        <w:rPr>
          <w:sz w:val="24"/>
          <w:szCs w:val="24"/>
        </w:rPr>
        <w:t>(6):953-61.</w:t>
      </w:r>
      <w:r w:rsidR="000F1D97" w:rsidRPr="00EE1AAF">
        <w:rPr>
          <w:sz w:val="24"/>
          <w:szCs w:val="24"/>
        </w:rPr>
        <w:br/>
      </w:r>
      <w:r w:rsidR="000F1D97" w:rsidRPr="00EE1AAF">
        <w:rPr>
          <w:i/>
          <w:sz w:val="24"/>
          <w:szCs w:val="24"/>
        </w:rPr>
        <w:t>Validated HPLC-UV method for determination of naproxen in human plasma with proven selectivity against ibuprofen and paracetamol.</w:t>
      </w:r>
      <w:r w:rsidR="000F1D97" w:rsidRPr="00EE1AAF">
        <w:rPr>
          <w:sz w:val="24"/>
          <w:szCs w:val="24"/>
        </w:rPr>
        <w:br/>
      </w:r>
      <w:r w:rsidRPr="00AC4ED4">
        <w:rPr>
          <w:sz w:val="24"/>
          <w:szCs w:val="24"/>
          <w:lang w:val="pl-PL"/>
        </w:rPr>
        <w:t>Filist M, Szlaska I, Kaza M, Pawiński T.</w:t>
      </w:r>
    </w:p>
    <w:p w14:paraId="0E258240" w14:textId="77777777" w:rsidR="00682D05" w:rsidRPr="00245C5A" w:rsidRDefault="00AC4ED4" w:rsidP="00682D05">
      <w:pPr>
        <w:pStyle w:val="CommentText"/>
        <w:rPr>
          <w:lang w:val="pl-PL"/>
        </w:rPr>
      </w:pPr>
      <w:r w:rsidRPr="00AC4ED4">
        <w:rPr>
          <w:lang w:val="pl-PL"/>
        </w:rPr>
        <w:t>OLM ?</w:t>
      </w:r>
    </w:p>
    <w:p w14:paraId="50029C07" w14:textId="77777777" w:rsidR="00660ACC" w:rsidRPr="00245C5A" w:rsidRDefault="00AC4ED4" w:rsidP="000F1D97">
      <w:pPr>
        <w:pStyle w:val="CommentText"/>
        <w:rPr>
          <w:lang w:val="pl-PL"/>
        </w:rPr>
      </w:pPr>
      <w:r w:rsidRPr="00AC4ED4">
        <w:rPr>
          <w:lang w:val="pl-PL"/>
        </w:rPr>
        <w:t>GEN ?</w:t>
      </w:r>
    </w:p>
    <w:p w14:paraId="0F289D06" w14:textId="77777777" w:rsidR="0030565B" w:rsidRPr="00245C5A" w:rsidRDefault="00AC4ED4" w:rsidP="002C6D24">
      <w:pPr>
        <w:pStyle w:val="CommentText"/>
        <w:rPr>
          <w:lang w:val="pl-PL"/>
        </w:rPr>
      </w:pPr>
      <w:proofErr w:type="spellStart"/>
      <w:r w:rsidRPr="00AC4ED4">
        <w:rPr>
          <w:lang w:val="pl-PL"/>
        </w:rPr>
        <w:t>Manikadan</w:t>
      </w:r>
      <w:proofErr w:type="spellEnd"/>
      <w:r w:rsidRPr="00AC4ED4">
        <w:rPr>
          <w:lang w:val="pl-PL"/>
        </w:rPr>
        <w:t xml:space="preserve"> S, </w:t>
      </w:r>
      <w:r w:rsidR="0043401C">
        <w:fldChar w:fldCharType="begin"/>
      </w:r>
      <w:r w:rsidR="0043401C" w:rsidRPr="0043401C">
        <w:rPr>
          <w:lang w:val="pl-PL"/>
          <w:rPrChange w:id="64" w:author="m_kaza" w:date="2016-08-30T10:44:00Z">
            <w:rPr/>
          </w:rPrChange>
        </w:rPr>
        <w:instrText>HYPERLINK "http://www.ncbi.nlm.nih.gov/pmc/articles/PMC3117575/"</w:instrText>
      </w:r>
      <w:r w:rsidR="0043401C">
        <w:fldChar w:fldCharType="separate"/>
      </w:r>
      <w:r w:rsidRPr="00AC4ED4">
        <w:rPr>
          <w:rStyle w:val="Hyperlink"/>
          <w:lang w:val="pl-PL"/>
        </w:rPr>
        <w:t>http://www.ncbi.nlm.nih.gov/pmc/articles/PMC3117575/</w:t>
      </w:r>
      <w:r w:rsidR="0043401C">
        <w:fldChar w:fldCharType="end"/>
      </w:r>
    </w:p>
    <w:p w14:paraId="241CB8E9" w14:textId="77777777" w:rsidR="00294A89" w:rsidRPr="00EE1AAF" w:rsidRDefault="0043401C" w:rsidP="002C6D24">
      <w:pPr>
        <w:pStyle w:val="CommentText"/>
        <w:rPr>
          <w:rFonts w:eastAsia="Times New Roman"/>
        </w:rPr>
      </w:pPr>
      <w:ins w:id="65" w:author="PJ" w:date="2016-08-31T20:06:00Z">
        <w:r w:rsidRPr="0043401C">
          <w:rPr>
            <w:lang w:val="pl-PL"/>
            <w:rPrChange w:id="66" w:author="m_kaza" w:date="2016-09-01T15:45:00Z">
              <w:rPr/>
            </w:rPrChange>
          </w:rPr>
          <w:t xml:space="preserve"> </w:t>
        </w:r>
      </w:ins>
      <w:r w:rsidR="00294A89" w:rsidRPr="00EE1AAF">
        <w:t>[</w:t>
      </w:r>
      <w:proofErr w:type="spellStart"/>
      <w:r w:rsidR="00294A89" w:rsidRPr="00EE1AAF">
        <w:t>Tukey</w:t>
      </w:r>
      <w:proofErr w:type="spellEnd"/>
      <w:r w:rsidR="00294A89" w:rsidRPr="00EE1AAF">
        <w:t xml:space="preserve">] </w:t>
      </w:r>
      <w:r w:rsidR="00294A89" w:rsidRPr="00EE1AAF">
        <w:rPr>
          <w:rFonts w:eastAsia="Times New Roman"/>
        </w:rPr>
        <w:t xml:space="preserve">John W. </w:t>
      </w:r>
      <w:proofErr w:type="spellStart"/>
      <w:r w:rsidR="00294A89" w:rsidRPr="00EE1AAF">
        <w:rPr>
          <w:rFonts w:eastAsia="Times New Roman"/>
        </w:rPr>
        <w:t>Tukey</w:t>
      </w:r>
      <w:proofErr w:type="spellEnd"/>
      <w:r w:rsidR="00294A89" w:rsidRPr="00EE1AAF">
        <w:rPr>
          <w:rFonts w:eastAsia="Times New Roman"/>
        </w:rPr>
        <w:t xml:space="preserve">, </w:t>
      </w:r>
      <w:r w:rsidR="00294A89" w:rsidRPr="00EE1AAF">
        <w:rPr>
          <w:rFonts w:eastAsia="Times New Roman"/>
          <w:i/>
          <w:iCs/>
        </w:rPr>
        <w:t>Exploratory Data Analysis, 1977</w:t>
      </w:r>
      <w:r w:rsidR="00294A89" w:rsidRPr="00EE1AAF">
        <w:rPr>
          <w:rFonts w:eastAsia="Times New Roman"/>
        </w:rPr>
        <w:t>.</w:t>
      </w:r>
    </w:p>
    <w:p w14:paraId="7CEE924A" w14:textId="77777777" w:rsidR="00294A89" w:rsidRPr="00EE1AAF" w:rsidRDefault="00294A89" w:rsidP="00294A89">
      <w:pPr>
        <w:pStyle w:val="ListParagraph"/>
        <w:rPr>
          <w:highlight w:val="yellow"/>
        </w:rPr>
      </w:pPr>
      <w:proofErr w:type="gramStart"/>
      <w:r w:rsidRPr="00EE1AAF">
        <w:rPr>
          <w:highlight w:val="yellow"/>
        </w:rPr>
        <w:t>data</w:t>
      </w:r>
      <w:proofErr w:type="gramEnd"/>
    </w:p>
    <w:p w14:paraId="676F244E" w14:textId="77777777" w:rsidR="00294A89" w:rsidRPr="00EE1AAF" w:rsidRDefault="00294A89" w:rsidP="00510EC6">
      <w:pPr>
        <w:pStyle w:val="ListParagraph"/>
      </w:pPr>
      <w:r w:rsidRPr="00EE1AAF">
        <w:rPr>
          <w:highlight w:val="green"/>
        </w:rPr>
        <w:t xml:space="preserve">Sample dataset </w:t>
      </w:r>
      <w:proofErr w:type="gramStart"/>
      <w:r w:rsidRPr="00EE1AAF">
        <w:rPr>
          <w:highlight w:val="green"/>
        </w:rPr>
        <w:t>table ?</w:t>
      </w:r>
      <w:proofErr w:type="gramEnd"/>
    </w:p>
    <w:sectPr w:rsidR="00294A89" w:rsidRPr="00EE1AAF" w:rsidSect="00846A1A">
      <w:footerReference w:type="default" r:id="rId40"/>
      <w:pgSz w:w="11906" w:h="16838"/>
      <w:pgMar w:top="851" w:right="1080" w:bottom="851" w:left="1080" w:header="708" w:footer="272"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7" w:author="rudkapi7" w:date="2016-09-08T16:10:00Z" w:initials="r">
    <w:p w14:paraId="348815A2" w14:textId="77777777" w:rsidR="0029705C" w:rsidRDefault="0029705C">
      <w:pPr>
        <w:pStyle w:val="CommentText"/>
        <w:rPr>
          <w:lang w:val="pl-PL"/>
        </w:rPr>
      </w:pPr>
      <w:r>
        <w:rPr>
          <w:rStyle w:val="CommentReference"/>
        </w:rPr>
        <w:annotationRef/>
      </w:r>
      <w:r>
        <w:rPr>
          <w:lang w:val="pl-PL"/>
        </w:rPr>
        <w:t xml:space="preserve">Do </w:t>
      </w:r>
      <w:r w:rsidRPr="00E072DA">
        <w:rPr>
          <w:lang w:val="pl-PL"/>
        </w:rPr>
        <w:t>Przemk</w:t>
      </w:r>
      <w:r>
        <w:rPr>
          <w:lang w:val="pl-PL"/>
        </w:rPr>
        <w:t>a</w:t>
      </w:r>
      <w:r w:rsidRPr="00E072DA">
        <w:rPr>
          <w:lang w:val="pl-PL"/>
        </w:rPr>
        <w:t>: c</w:t>
      </w:r>
      <w:r>
        <w:rPr>
          <w:lang w:val="pl-PL"/>
        </w:rPr>
        <w:t xml:space="preserve">zym różni się plot, </w:t>
      </w:r>
      <w:proofErr w:type="spellStart"/>
      <w:r>
        <w:rPr>
          <w:lang w:val="pl-PL"/>
        </w:rPr>
        <w:t>graph</w:t>
      </w:r>
      <w:proofErr w:type="spellEnd"/>
      <w:r>
        <w:rPr>
          <w:lang w:val="pl-PL"/>
        </w:rPr>
        <w:t xml:space="preserve">, chart i diagram? Czy w </w:t>
      </w:r>
      <w:proofErr w:type="spellStart"/>
      <w:r>
        <w:rPr>
          <w:lang w:val="pl-PL"/>
        </w:rPr>
        <w:t>tekscie</w:t>
      </w:r>
      <w:proofErr w:type="spellEnd"/>
      <w:r>
        <w:rPr>
          <w:lang w:val="pl-PL"/>
        </w:rPr>
        <w:t xml:space="preserve"> te określenia są używane prawidłowo?</w:t>
      </w:r>
    </w:p>
    <w:p w14:paraId="573576CA" w14:textId="77777777" w:rsidR="0029705C" w:rsidRPr="00E072DA" w:rsidRDefault="0029705C">
      <w:pPr>
        <w:pStyle w:val="CommentText"/>
        <w:rPr>
          <w:lang w:val="pl-PL"/>
        </w:rPr>
      </w:pPr>
    </w:p>
  </w:comment>
  <w:comment w:id="10" w:author="Przemyslaw Biecek" w:date="2016-09-08T16:33:00Z" w:initials="PB">
    <w:p w14:paraId="391AFD39" w14:textId="0C7FE2FB" w:rsidR="0029705C" w:rsidRDefault="0029705C">
      <w:pPr>
        <w:pStyle w:val="CommentText"/>
      </w:pPr>
      <w:r>
        <w:rPr>
          <w:rStyle w:val="CommentReference"/>
        </w:rPr>
        <w:annotationRef/>
      </w:r>
      <w:r w:rsidRPr="00761B39">
        <w:rPr>
          <w:lang w:val="pl-PL"/>
        </w:rPr>
        <w:t xml:space="preserve">W kilku miejscach zmieniłem na chart jako najczęściej używane do określenia wykresów statystycznych. </w:t>
      </w:r>
      <w:proofErr w:type="gramStart"/>
      <w:r w:rsidRPr="00F227DD">
        <w:t>graph</w:t>
      </w:r>
      <w:proofErr w:type="gramEnd"/>
      <w:r w:rsidRPr="00F227DD">
        <w:t xml:space="preserve"> </w:t>
      </w:r>
      <w:proofErr w:type="spellStart"/>
      <w:r w:rsidRPr="00F227DD">
        <w:t>vs</w:t>
      </w:r>
      <w:proofErr w:type="spellEnd"/>
      <w:r w:rsidRPr="00F227DD">
        <w:t xml:space="preserve"> chart </w:t>
      </w:r>
      <w:proofErr w:type="spellStart"/>
      <w:r w:rsidRPr="00F227DD">
        <w:t>vs</w:t>
      </w:r>
      <w:proofErr w:type="spellEnd"/>
      <w:r w:rsidRPr="00F227DD">
        <w:t xml:space="preserve"> plot </w:t>
      </w:r>
      <w:r>
        <w:t xml:space="preserve"> - </w:t>
      </w:r>
      <w:r w:rsidRPr="00F227DD">
        <w:t>http://english.stackexchange.com/questions/43027/whats-the-difference-between-a-graph-a-chart-and-a-plot</w:t>
      </w:r>
    </w:p>
  </w:comment>
  <w:comment w:id="13" w:author="Przemyslaw Biecek" w:date="2016-09-08T23:35:00Z" w:initials="PB">
    <w:p w14:paraId="50DA98B8" w14:textId="23A1F554" w:rsidR="0029705C" w:rsidRPr="00C349C2" w:rsidRDefault="0029705C">
      <w:pPr>
        <w:pStyle w:val="CommentText"/>
        <w:rPr>
          <w:lang w:val="pl-PL"/>
        </w:rPr>
      </w:pPr>
      <w:r>
        <w:rPr>
          <w:rStyle w:val="CommentReference"/>
        </w:rPr>
        <w:annotationRef/>
      </w:r>
      <w:r w:rsidRPr="00C349C2">
        <w:rPr>
          <w:lang w:val="pl-PL"/>
        </w:rPr>
        <w:t xml:space="preserve">To chyba pierwsze wystąpienie tego </w:t>
      </w:r>
      <w:r>
        <w:rPr>
          <w:lang w:val="pl-PL"/>
        </w:rPr>
        <w:t>skró</w:t>
      </w:r>
      <w:r w:rsidRPr="00C349C2">
        <w:rPr>
          <w:lang w:val="pl-PL"/>
        </w:rPr>
        <w:t xml:space="preserve">tu, warto podać pełną nazwę </w:t>
      </w:r>
      <w:proofErr w:type="spellStart"/>
      <w:r w:rsidRPr="00C349C2">
        <w:rPr>
          <w:lang w:val="pl-PL"/>
        </w:rPr>
        <w:t>European</w:t>
      </w:r>
      <w:proofErr w:type="spellEnd"/>
      <w:r w:rsidRPr="00C349C2">
        <w:rPr>
          <w:lang w:val="pl-PL"/>
        </w:rPr>
        <w:t xml:space="preserve"> </w:t>
      </w:r>
      <w:proofErr w:type="spellStart"/>
      <w:r w:rsidRPr="00C349C2">
        <w:rPr>
          <w:lang w:val="pl-PL"/>
        </w:rPr>
        <w:t>Medicines</w:t>
      </w:r>
      <w:proofErr w:type="spellEnd"/>
      <w:r w:rsidRPr="00C349C2">
        <w:rPr>
          <w:lang w:val="pl-PL"/>
        </w:rPr>
        <w:t xml:space="preserve"> </w:t>
      </w:r>
      <w:proofErr w:type="spellStart"/>
      <w:r w:rsidRPr="00C349C2">
        <w:rPr>
          <w:lang w:val="pl-PL"/>
        </w:rPr>
        <w:t>Agency</w:t>
      </w:r>
      <w:proofErr w:type="spellEnd"/>
    </w:p>
  </w:comment>
  <w:comment w:id="15" w:author="Przemyslaw Biecek" w:date="2016-09-08T16:13:00Z" w:initials="PB">
    <w:p w14:paraId="1A79A8E1" w14:textId="1F83C76D" w:rsidR="0029705C" w:rsidRPr="00F227DD" w:rsidRDefault="0029705C">
      <w:pPr>
        <w:pStyle w:val="CommentText"/>
        <w:rPr>
          <w:lang w:val="pl-PL"/>
        </w:rPr>
      </w:pPr>
      <w:r w:rsidRPr="00F227DD">
        <w:rPr>
          <w:rStyle w:val="CommentReference"/>
          <w:lang w:val="pl-PL"/>
        </w:rPr>
        <w:annotationRef/>
      </w:r>
      <w:r w:rsidRPr="00F227DD">
        <w:rPr>
          <w:lang w:val="pl-PL"/>
        </w:rPr>
        <w:t>Usunąłbym to zdanie. Tutaj nigdzie nie jest wykorzystywany rozkład normlany. Co więce</w:t>
      </w:r>
      <w:r>
        <w:rPr>
          <w:lang w:val="pl-PL"/>
        </w:rPr>
        <w:t>j, patrząc na niektóre dane moż</w:t>
      </w:r>
      <w:r w:rsidRPr="00F227DD">
        <w:rPr>
          <w:lang w:val="pl-PL"/>
        </w:rPr>
        <w:t>na mieć wąt</w:t>
      </w:r>
      <w:r>
        <w:rPr>
          <w:lang w:val="pl-PL"/>
        </w:rPr>
        <w:t>pliwość, czy to na prawdę rozkła</w:t>
      </w:r>
      <w:r w:rsidRPr="00F227DD">
        <w:rPr>
          <w:lang w:val="pl-PL"/>
        </w:rPr>
        <w:t>d normalny.</w:t>
      </w:r>
    </w:p>
  </w:comment>
  <w:comment w:id="14" w:author="rudkapi7" w:date="2016-08-24T10:07:00Z" w:initials="r">
    <w:p w14:paraId="63B2C296" w14:textId="77777777" w:rsidR="0029705C" w:rsidRPr="00011BAA" w:rsidRDefault="0029705C">
      <w:pPr>
        <w:pStyle w:val="CommentText"/>
        <w:rPr>
          <w:lang w:val="pl-PL"/>
        </w:rPr>
      </w:pPr>
      <w:r>
        <w:rPr>
          <w:rStyle w:val="CommentReference"/>
        </w:rPr>
        <w:annotationRef/>
      </w:r>
      <w:r>
        <w:rPr>
          <w:lang w:val="pl-PL"/>
        </w:rPr>
        <w:t xml:space="preserve">Do Przemka: </w:t>
      </w:r>
      <w:r w:rsidRPr="00011BAA">
        <w:rPr>
          <w:lang w:val="pl-PL"/>
        </w:rPr>
        <w:t>czy to ma znaczenie dla p</w:t>
      </w:r>
      <w:r>
        <w:rPr>
          <w:lang w:val="pl-PL"/>
        </w:rPr>
        <w:t>rawidłowości zastosowania wybranych typów wykresów?</w:t>
      </w:r>
    </w:p>
  </w:comment>
  <w:comment w:id="16" w:author="Przemyslaw Biecek" w:date="2016-09-08T18:20:00Z" w:initials="PB">
    <w:p w14:paraId="2C1F4235" w14:textId="16B93D17" w:rsidR="0029705C" w:rsidRPr="00AA69E8" w:rsidRDefault="0029705C" w:rsidP="00AA69E8">
      <w:pPr>
        <w:rPr>
          <w:rFonts w:ascii="Times" w:eastAsia="Times New Roman" w:hAnsi="Times"/>
          <w:sz w:val="20"/>
          <w:szCs w:val="20"/>
          <w:lang w:val="pl-PL"/>
        </w:rPr>
      </w:pPr>
      <w:r w:rsidRPr="00AA69E8">
        <w:rPr>
          <w:rStyle w:val="CommentReference"/>
          <w:lang w:val="pl-PL"/>
        </w:rPr>
        <w:annotationRef/>
      </w:r>
      <w:r w:rsidRPr="00AA69E8">
        <w:rPr>
          <w:lang w:val="pl-PL"/>
        </w:rPr>
        <w:t>No nie wiem. Na wykresie B-A można umieścić poziomice odpowiadające progowi (a-b)/0.5(</w:t>
      </w:r>
      <w:proofErr w:type="spellStart"/>
      <w:r w:rsidRPr="00AA69E8">
        <w:rPr>
          <w:lang w:val="pl-PL"/>
        </w:rPr>
        <w:t>a+b</w:t>
      </w:r>
      <w:proofErr w:type="spellEnd"/>
      <w:r w:rsidRPr="00AA69E8">
        <w:rPr>
          <w:lang w:val="pl-PL"/>
        </w:rPr>
        <w:t xml:space="preserve">) = 0.2 I to w sumie załatwi sprawę zgodności z wytycznymi EMA. Trochę to wygląda jak </w:t>
      </w:r>
      <w:proofErr w:type="spellStart"/>
      <w:r w:rsidRPr="00AA69E8">
        <w:rPr>
          <w:rFonts w:ascii="Helvetica Neue" w:eastAsia="Times New Roman" w:hAnsi="Helvetica Neue"/>
          <w:color w:val="333333"/>
          <w:sz w:val="21"/>
          <w:szCs w:val="21"/>
          <w:shd w:val="clear" w:color="auto" w:fill="FFFFFF"/>
          <w:lang w:val="pl-PL"/>
        </w:rPr>
        <w:t>Scatter</w:t>
      </w:r>
      <w:proofErr w:type="spellEnd"/>
      <w:r w:rsidRPr="00AA69E8">
        <w:rPr>
          <w:rFonts w:ascii="Helvetica Neue" w:eastAsia="Times New Roman" w:hAnsi="Helvetica Neue"/>
          <w:color w:val="333333"/>
          <w:sz w:val="21"/>
          <w:szCs w:val="21"/>
          <w:shd w:val="clear" w:color="auto" w:fill="FFFFFF"/>
          <w:lang w:val="pl-PL"/>
        </w:rPr>
        <w:t xml:space="preserve"> </w:t>
      </w:r>
      <w:proofErr w:type="spellStart"/>
      <w:r w:rsidRPr="00AA69E8">
        <w:rPr>
          <w:rFonts w:ascii="Helvetica Neue" w:eastAsia="Times New Roman" w:hAnsi="Helvetica Neue"/>
          <w:color w:val="333333"/>
          <w:sz w:val="21"/>
          <w:szCs w:val="21"/>
          <w:shd w:val="clear" w:color="auto" w:fill="FFFFFF"/>
          <w:lang w:val="pl-PL"/>
        </w:rPr>
        <w:t>Initial,Repeat-Initial</w:t>
      </w:r>
      <w:proofErr w:type="spellEnd"/>
      <w:r w:rsidRPr="00AA69E8">
        <w:rPr>
          <w:rFonts w:ascii="Helvetica Neue" w:eastAsia="Times New Roman" w:hAnsi="Helvetica Neue"/>
          <w:color w:val="333333"/>
          <w:sz w:val="21"/>
          <w:szCs w:val="21"/>
          <w:shd w:val="clear" w:color="auto" w:fill="FFFFFF"/>
          <w:lang w:val="pl-PL"/>
        </w:rPr>
        <w:t xml:space="preserve"> z aplikacji http://52.31.27.158/isr/</w:t>
      </w:r>
    </w:p>
  </w:comment>
  <w:comment w:id="18" w:author="Przemyslaw Biecek" w:date="2016-09-08T23:40:00Z" w:initials="PB">
    <w:p w14:paraId="174D6538" w14:textId="7A97E913" w:rsidR="0029705C" w:rsidRPr="008E382B" w:rsidRDefault="0029705C">
      <w:pPr>
        <w:pStyle w:val="CommentText"/>
        <w:rPr>
          <w:lang w:val="pl-PL"/>
        </w:rPr>
      </w:pPr>
      <w:r>
        <w:rPr>
          <w:rStyle w:val="CommentReference"/>
        </w:rPr>
        <w:annotationRef/>
      </w:r>
      <w:r w:rsidRPr="008E382B">
        <w:rPr>
          <w:rStyle w:val="CommentReference"/>
          <w:lang w:val="pl-PL"/>
        </w:rPr>
        <w:t>Może ‘</w:t>
      </w:r>
      <w:proofErr w:type="spellStart"/>
      <w:r w:rsidRPr="008E382B">
        <w:rPr>
          <w:rStyle w:val="CommentReference"/>
          <w:lang w:val="pl-PL"/>
        </w:rPr>
        <w:t>Initial</w:t>
      </w:r>
      <w:proofErr w:type="spellEnd"/>
      <w:r w:rsidRPr="008E382B">
        <w:rPr>
          <w:rStyle w:val="CommentReference"/>
          <w:lang w:val="pl-PL"/>
        </w:rPr>
        <w:t xml:space="preserve"> </w:t>
      </w:r>
      <w:proofErr w:type="spellStart"/>
      <w:r w:rsidRPr="008E382B">
        <w:rPr>
          <w:rStyle w:val="CommentReference"/>
          <w:lang w:val="pl-PL"/>
        </w:rPr>
        <w:t>concentration</w:t>
      </w:r>
      <w:proofErr w:type="spellEnd"/>
      <w:r w:rsidRPr="008E382B">
        <w:rPr>
          <w:rStyle w:val="CommentReference"/>
          <w:lang w:val="pl-PL"/>
        </w:rPr>
        <w:t xml:space="preserve">’ zamiast </w:t>
      </w:r>
      <w:proofErr w:type="spellStart"/>
      <w:r w:rsidRPr="008E382B">
        <w:rPr>
          <w:rStyle w:val="CommentReference"/>
          <w:lang w:val="pl-PL"/>
        </w:rPr>
        <w:t>concentration</w:t>
      </w:r>
      <w:proofErr w:type="spellEnd"/>
      <w:r w:rsidRPr="008E382B">
        <w:rPr>
          <w:rStyle w:val="CommentReference"/>
          <w:lang w:val="pl-PL"/>
        </w:rPr>
        <w:t xml:space="preserve">? W Excelowych tabelach jest samo </w:t>
      </w:r>
      <w:proofErr w:type="spellStart"/>
      <w:r w:rsidRPr="008E382B">
        <w:rPr>
          <w:rStyle w:val="CommentReference"/>
          <w:lang w:val="pl-PL"/>
        </w:rPr>
        <w:t>value</w:t>
      </w:r>
      <w:proofErr w:type="spellEnd"/>
      <w:r w:rsidRPr="008E382B">
        <w:rPr>
          <w:rStyle w:val="CommentReference"/>
          <w:lang w:val="pl-PL"/>
        </w:rPr>
        <w:t>, rozumiem że chodzi tu o koncentracje leku.</w:t>
      </w:r>
    </w:p>
  </w:comment>
  <w:comment w:id="19" w:author="p_rudzki" w:date="2016-08-29T16:32:00Z" w:initials="PR">
    <w:p w14:paraId="5BDFF36B" w14:textId="77777777" w:rsidR="0029705C" w:rsidRPr="00245C5A" w:rsidRDefault="0029705C">
      <w:pPr>
        <w:pStyle w:val="CommentText"/>
        <w:rPr>
          <w:lang w:val="pl-PL"/>
        </w:rPr>
      </w:pPr>
      <w:r>
        <w:rPr>
          <w:rStyle w:val="CommentReference"/>
        </w:rPr>
        <w:annotationRef/>
      </w:r>
      <w:r w:rsidRPr="00245C5A">
        <w:rPr>
          <w:lang w:val="pl-PL"/>
        </w:rPr>
        <w:t xml:space="preserve">Do Przemka: </w:t>
      </w:r>
      <w:r>
        <w:rPr>
          <w:lang w:val="pl-PL"/>
        </w:rPr>
        <w:t xml:space="preserve">luster / </w:t>
      </w:r>
      <w:proofErr w:type="spellStart"/>
      <w:r>
        <w:rPr>
          <w:lang w:val="pl-PL"/>
        </w:rPr>
        <w:t>aggrregation</w:t>
      </w:r>
      <w:proofErr w:type="spellEnd"/>
      <w:r>
        <w:rPr>
          <w:lang w:val="pl-PL"/>
        </w:rPr>
        <w:t xml:space="preserve"> – czy to właściwe określenia</w:t>
      </w:r>
      <w:r w:rsidRPr="00245C5A">
        <w:rPr>
          <w:lang w:val="pl-PL"/>
        </w:rPr>
        <w:t>?</w:t>
      </w:r>
    </w:p>
  </w:comment>
  <w:comment w:id="20" w:author="Przemyslaw Biecek" w:date="2016-09-08T23:45:00Z" w:initials="PB">
    <w:p w14:paraId="333A0379" w14:textId="2A0583AD" w:rsidR="0029705C" w:rsidRDefault="0029705C" w:rsidP="00864653">
      <w:r>
        <w:rPr>
          <w:rStyle w:val="CommentReference"/>
        </w:rPr>
        <w:annotationRef/>
      </w:r>
      <w:r>
        <w:rPr>
          <w:lang w:val="pl-PL"/>
        </w:rPr>
        <w:t xml:space="preserve">Unikałbym tutaj słowa </w:t>
      </w:r>
      <w:proofErr w:type="spellStart"/>
      <w:r>
        <w:rPr>
          <w:lang w:val="pl-PL"/>
        </w:rPr>
        <w:t>concentration</w:t>
      </w:r>
      <w:proofErr w:type="spellEnd"/>
      <w:r>
        <w:rPr>
          <w:lang w:val="pl-PL"/>
        </w:rPr>
        <w:t xml:space="preserve"> jeżeli może nie być jasne czy chodzi o koncentracje leku (wartości) czy koncentracje punktów (skupiska). </w:t>
      </w:r>
      <w:r w:rsidRPr="00864653">
        <w:rPr>
          <w:lang w:val="pl-PL"/>
        </w:rPr>
        <w:t>Te dwa zdania zastąpiłbym przez:</w:t>
      </w:r>
      <w:r>
        <w:t xml:space="preserve"> ‘It is easier to read the chart if points are uniformly distributed along X axis. For positively skewed data, when there is a high concentration of points for small values, one should consider a transformation of the scale. One of the most common replacements is the </w:t>
      </w:r>
      <w:r w:rsidRPr="0088706B">
        <w:t xml:space="preserve">logarithmic scale </w:t>
      </w:r>
      <w:r>
        <w:t>for</w:t>
      </w:r>
      <w:r w:rsidRPr="0088706B">
        <w:t xml:space="preserve"> X axis (Figure 1, top). However, caution should be taken to avoid </w:t>
      </w:r>
      <w:r>
        <w:t xml:space="preserve">problems on the right side of the scale </w:t>
      </w:r>
      <w:r w:rsidRPr="0088706B">
        <w:t>(Figure 1, bottom).</w:t>
      </w:r>
      <w:r>
        <w:t>‘</w:t>
      </w:r>
    </w:p>
  </w:comment>
  <w:comment w:id="23" w:author="m_kaza" w:date="2016-09-01T15:51:00Z" w:initials="m">
    <w:p w14:paraId="398A4489" w14:textId="77777777" w:rsidR="0029705C" w:rsidRPr="00B935BD" w:rsidRDefault="0029705C">
      <w:pPr>
        <w:pStyle w:val="CommentText"/>
        <w:rPr>
          <w:lang w:val="pl-PL"/>
        </w:rPr>
      </w:pPr>
      <w:r>
        <w:rPr>
          <w:rStyle w:val="CommentReference"/>
        </w:rPr>
        <w:annotationRef/>
      </w:r>
      <w:r w:rsidRPr="00B935BD">
        <w:rPr>
          <w:lang w:val="pl-PL"/>
        </w:rPr>
        <w:t>Ta</w:t>
      </w:r>
      <w:r>
        <w:rPr>
          <w:lang w:val="pl-PL"/>
        </w:rPr>
        <w:t>k jedną parę. Dolną.</w:t>
      </w:r>
    </w:p>
  </w:comment>
  <w:comment w:id="24" w:author="m_kaza" w:date="2016-09-01T15:52:00Z" w:initials="m">
    <w:p w14:paraId="08740E7E" w14:textId="77777777" w:rsidR="0029705C" w:rsidRPr="00B935BD" w:rsidRDefault="0029705C">
      <w:pPr>
        <w:pStyle w:val="CommentText"/>
        <w:rPr>
          <w:lang w:val="pl-PL"/>
        </w:rPr>
      </w:pPr>
      <w:r>
        <w:rPr>
          <w:rStyle w:val="CommentReference"/>
        </w:rPr>
        <w:annotationRef/>
      </w:r>
      <w:r w:rsidRPr="00B935BD">
        <w:rPr>
          <w:lang w:val="pl-PL"/>
        </w:rPr>
        <w:t>Ni</w:t>
      </w:r>
      <w:r>
        <w:rPr>
          <w:lang w:val="pl-PL"/>
        </w:rPr>
        <w:t>e zmniejszaj. Wykresy są super czytelne.</w:t>
      </w:r>
    </w:p>
  </w:comment>
  <w:comment w:id="21" w:author="PJ" w:date="2016-08-31T19:18:00Z" w:initials="P">
    <w:p w14:paraId="675CBFA1" w14:textId="77777777" w:rsidR="0029705C" w:rsidRPr="006467F4" w:rsidRDefault="0029705C">
      <w:pPr>
        <w:pStyle w:val="CommentText"/>
        <w:rPr>
          <w:lang w:val="pl-PL"/>
        </w:rPr>
      </w:pPr>
      <w:r>
        <w:rPr>
          <w:rStyle w:val="CommentReference"/>
        </w:rPr>
        <w:annotationRef/>
      </w:r>
      <w:r w:rsidRPr="006467F4">
        <w:rPr>
          <w:lang w:val="pl-PL"/>
        </w:rPr>
        <w:t>zostawić tylko 1 parę wykresów?</w:t>
      </w:r>
    </w:p>
  </w:comment>
  <w:comment w:id="22" w:author="PJ" w:date="2016-09-01T11:39:00Z" w:initials="P">
    <w:p w14:paraId="6C3064BE" w14:textId="77777777" w:rsidR="0029705C" w:rsidRPr="006467F4" w:rsidRDefault="0029705C">
      <w:pPr>
        <w:pStyle w:val="CommentText"/>
        <w:rPr>
          <w:lang w:val="pl-PL"/>
        </w:rPr>
      </w:pPr>
      <w:r>
        <w:rPr>
          <w:rStyle w:val="CommentReference"/>
        </w:rPr>
        <w:annotationRef/>
      </w:r>
      <w:r w:rsidRPr="006467F4">
        <w:rPr>
          <w:lang w:val="pl-PL"/>
        </w:rPr>
        <w:t>Wszystkie wykres – czy nie zmniejszyć wielkości znaczników z 4 do 3?</w:t>
      </w:r>
    </w:p>
  </w:comment>
  <w:comment w:id="25" w:author="Przemyslaw Biecek" w:date="2016-09-08T23:51:00Z" w:initials="PB">
    <w:p w14:paraId="430E5D54" w14:textId="077289DD" w:rsidR="0029705C" w:rsidRDefault="0029705C">
      <w:pPr>
        <w:pStyle w:val="CommentText"/>
        <w:rPr>
          <w:lang w:val="pl-PL"/>
        </w:rPr>
      </w:pPr>
      <w:r w:rsidRPr="0029705C">
        <w:rPr>
          <w:rStyle w:val="CommentReference"/>
          <w:lang w:val="pl-PL"/>
        </w:rPr>
        <w:annotationRef/>
      </w:r>
      <w:r w:rsidRPr="0029705C">
        <w:rPr>
          <w:lang w:val="pl-PL"/>
        </w:rPr>
        <w:t xml:space="preserve">Jeżeli wykres ma pokazywać zależność od czasu, to może dodać linię ruchomego </w:t>
      </w:r>
      <w:r w:rsidR="00B179B2">
        <w:rPr>
          <w:lang w:val="pl-PL"/>
        </w:rPr>
        <w:t xml:space="preserve"> wygładzonego </w:t>
      </w:r>
      <w:r w:rsidRPr="0029705C">
        <w:rPr>
          <w:lang w:val="pl-PL"/>
        </w:rPr>
        <w:t xml:space="preserve">trendu? Taką jak tutaj: </w:t>
      </w:r>
      <w:hyperlink r:id="rId1" w:history="1">
        <w:r w:rsidR="00B179B2" w:rsidRPr="00EF1247">
          <w:rPr>
            <w:rStyle w:val="Hyperlink"/>
            <w:lang w:val="pl-PL"/>
          </w:rPr>
          <w:t>http://docs.ggplot2.org/current/geom_smooth-4.png</w:t>
        </w:r>
      </w:hyperlink>
    </w:p>
    <w:p w14:paraId="65AB2D2A" w14:textId="77777777" w:rsidR="00B179B2" w:rsidRPr="0029705C" w:rsidRDefault="00B179B2">
      <w:pPr>
        <w:pStyle w:val="CommentText"/>
        <w:rPr>
          <w:lang w:val="pl-PL"/>
        </w:rPr>
      </w:pPr>
    </w:p>
  </w:comment>
  <w:comment w:id="26" w:author="PJ" w:date="2016-09-01T11:40:00Z" w:initials="P">
    <w:p w14:paraId="1795C463" w14:textId="77777777" w:rsidR="0029705C" w:rsidRPr="006467F4" w:rsidRDefault="0029705C">
      <w:pPr>
        <w:pStyle w:val="CommentText"/>
        <w:rPr>
          <w:lang w:val="pl-PL"/>
        </w:rPr>
      </w:pPr>
      <w:r>
        <w:rPr>
          <w:rStyle w:val="CommentReference"/>
        </w:rPr>
        <w:annotationRef/>
      </w:r>
      <w:r w:rsidRPr="006467F4">
        <w:rPr>
          <w:lang w:val="pl-PL"/>
        </w:rPr>
        <w:t xml:space="preserve">czy 2 wykresy </w:t>
      </w:r>
      <w:proofErr w:type="spellStart"/>
      <w:r w:rsidRPr="006467F4">
        <w:rPr>
          <w:lang w:val="pl-PL"/>
        </w:rPr>
        <w:t>sa</w:t>
      </w:r>
      <w:proofErr w:type="spellEnd"/>
      <w:r w:rsidRPr="006467F4">
        <w:rPr>
          <w:lang w:val="pl-PL"/>
        </w:rPr>
        <w:t xml:space="preserve"> konieczne?</w:t>
      </w:r>
    </w:p>
  </w:comment>
  <w:comment w:id="27" w:author="Przemyslaw Biecek" w:date="2016-09-08T16:37:00Z" w:initials="PB">
    <w:p w14:paraId="61D9941A" w14:textId="52997CC1" w:rsidR="0029705C" w:rsidRPr="00334A58" w:rsidRDefault="0029705C">
      <w:pPr>
        <w:pStyle w:val="CommentText"/>
        <w:rPr>
          <w:lang w:val="pl-PL"/>
        </w:rPr>
      </w:pPr>
      <w:r w:rsidRPr="00334A58">
        <w:rPr>
          <w:rStyle w:val="CommentReference"/>
          <w:lang w:val="pl-PL"/>
        </w:rPr>
        <w:annotationRef/>
      </w:r>
      <w:r w:rsidRPr="00334A58">
        <w:rPr>
          <w:lang w:val="pl-PL"/>
        </w:rPr>
        <w:t>Niektóre wykresy korelacyjne dla pewnych danych mają trend, który nie przechodzi przez 0,0. To niekoniecznie jest dobrze, jeżeli drugi pomiar ma być proporcjonalny do pierwszego, to być może trzeba wymusić by ten trend zawsze przechodził przez 0,0. W przypadkach gdzie nie ma zgodności to dodatkowo obniży R2</w:t>
      </w:r>
    </w:p>
  </w:comment>
  <w:comment w:id="28" w:author="PJ" w:date="2016-08-27T08:06:00Z" w:initials="P">
    <w:p w14:paraId="679BCB13" w14:textId="77777777" w:rsidR="0029705C" w:rsidRPr="00245C5A" w:rsidRDefault="0029705C">
      <w:pPr>
        <w:pStyle w:val="CommentText"/>
        <w:rPr>
          <w:lang w:val="pl-PL"/>
        </w:rPr>
      </w:pPr>
      <w:r>
        <w:rPr>
          <w:rStyle w:val="CommentReference"/>
        </w:rPr>
        <w:annotationRef/>
      </w:r>
      <w:r w:rsidRPr="00245C5A">
        <w:rPr>
          <w:lang w:val="pl-PL"/>
        </w:rPr>
        <w:t xml:space="preserve">Do redukcji / </w:t>
      </w:r>
      <w:proofErr w:type="spellStart"/>
      <w:r w:rsidRPr="00245C5A">
        <w:rPr>
          <w:lang w:val="pl-PL"/>
        </w:rPr>
        <w:t>supplementary</w:t>
      </w:r>
      <w:proofErr w:type="spellEnd"/>
      <w:r w:rsidRPr="00245C5A">
        <w:rPr>
          <w:lang w:val="pl-PL"/>
        </w:rPr>
        <w:t xml:space="preserve"> data?</w:t>
      </w:r>
    </w:p>
  </w:comment>
  <w:comment w:id="33" w:author="Przemyslaw Biecek" w:date="2016-09-08T16:39:00Z" w:initials="PB">
    <w:p w14:paraId="2699718B" w14:textId="21ED4656" w:rsidR="0029705C" w:rsidRPr="00C1290C" w:rsidRDefault="0029705C">
      <w:pPr>
        <w:pStyle w:val="CommentText"/>
        <w:rPr>
          <w:lang w:val="pl-PL"/>
        </w:rPr>
      </w:pPr>
      <w:r w:rsidRPr="00C1290C">
        <w:rPr>
          <w:rStyle w:val="CommentReference"/>
          <w:lang w:val="pl-PL"/>
        </w:rPr>
        <w:annotationRef/>
      </w:r>
      <w:r w:rsidRPr="00C1290C">
        <w:rPr>
          <w:lang w:val="pl-PL"/>
        </w:rPr>
        <w:t>Klasyczny histogram ma klasy o tej samej szerokości. Tutaj niektóre słupki są szerokości 10, inne 20 inne jeszcze większe. Być może trzeba to bardzo wyraźnie wyjaśnić, lub przejść na klasy o tej samej szerokości</w:t>
      </w:r>
    </w:p>
  </w:comment>
  <w:comment w:id="35" w:author="Przemyslaw Biecek" w:date="2016-09-08T16:41:00Z" w:initials="PB">
    <w:p w14:paraId="74584D93" w14:textId="64592111" w:rsidR="0029705C" w:rsidRPr="00A760BF" w:rsidRDefault="0029705C">
      <w:pPr>
        <w:pStyle w:val="CommentText"/>
        <w:rPr>
          <w:lang w:val="pl-PL"/>
        </w:rPr>
      </w:pPr>
      <w:r>
        <w:rPr>
          <w:rStyle w:val="CommentReference"/>
        </w:rPr>
        <w:annotationRef/>
      </w:r>
      <w:r w:rsidRPr="00A760BF">
        <w:rPr>
          <w:lang w:val="pl-PL"/>
        </w:rPr>
        <w:t>W tym kontekście nie potrzebujemy tego ograniczenia. Ono miałoby znaczenie, gdyby w oparciu o wykres konstruować test statystyczny. Ale dla eksploracji wystarczy mniej obserwacji. Ponadto, przy innych wykresach nie ma informacji o minimalnej wielkości próby, więc dla spójności usunąłbym ją też tutaj.</w:t>
      </w:r>
    </w:p>
  </w:comment>
  <w:comment w:id="34" w:author="PJ" w:date="2016-08-31T19:22:00Z" w:initials="P">
    <w:p w14:paraId="5ECA922F" w14:textId="77777777" w:rsidR="0029705C" w:rsidRPr="006467F4" w:rsidRDefault="0029705C">
      <w:pPr>
        <w:pStyle w:val="CommentText"/>
        <w:rPr>
          <w:lang w:val="pl-PL"/>
        </w:rPr>
      </w:pPr>
      <w:r>
        <w:rPr>
          <w:rStyle w:val="CommentReference"/>
        </w:rPr>
        <w:annotationRef/>
      </w:r>
      <w:r w:rsidRPr="006467F4">
        <w:rPr>
          <w:lang w:val="pl-PL"/>
        </w:rPr>
        <w:t>Do potwierdzenia przez Przemka</w:t>
      </w:r>
    </w:p>
  </w:comment>
  <w:comment w:id="36" w:author="PJ" w:date="2016-08-27T08:26:00Z" w:initials="P">
    <w:p w14:paraId="1C56FFB3" w14:textId="77777777" w:rsidR="0029705C" w:rsidRPr="00245C5A" w:rsidRDefault="0029705C">
      <w:pPr>
        <w:pStyle w:val="CommentText"/>
        <w:rPr>
          <w:lang w:val="pl-PL"/>
        </w:rPr>
      </w:pPr>
      <w:r>
        <w:rPr>
          <w:rStyle w:val="CommentReference"/>
        </w:rPr>
        <w:annotationRef/>
      </w:r>
      <w:proofErr w:type="spellStart"/>
      <w:r w:rsidRPr="00245C5A">
        <w:rPr>
          <w:lang w:val="pl-PL"/>
        </w:rPr>
        <w:t>Supplementary</w:t>
      </w:r>
      <w:proofErr w:type="spellEnd"/>
      <w:r w:rsidRPr="00245C5A">
        <w:rPr>
          <w:lang w:val="pl-PL"/>
        </w:rPr>
        <w:t xml:space="preserve"> data?</w:t>
      </w:r>
    </w:p>
  </w:comment>
  <w:comment w:id="37" w:author="p_rudzki" w:date="2016-08-26T11:39:00Z" w:initials="PR">
    <w:p w14:paraId="509C3BB6" w14:textId="77777777" w:rsidR="0029705C" w:rsidRPr="00245C5A" w:rsidRDefault="0029705C">
      <w:pPr>
        <w:pStyle w:val="CommentText"/>
        <w:rPr>
          <w:lang w:val="pl-PL"/>
        </w:rPr>
      </w:pPr>
      <w:r>
        <w:rPr>
          <w:rStyle w:val="CommentReference"/>
        </w:rPr>
        <w:annotationRef/>
      </w:r>
      <w:r w:rsidRPr="00245C5A">
        <w:rPr>
          <w:lang w:val="pl-PL"/>
        </w:rPr>
        <w:t>Odwołanie do Tukey’a?</w:t>
      </w:r>
    </w:p>
  </w:comment>
  <w:comment w:id="38" w:author="Przemyslaw Biecek" w:date="2016-09-08T16:30:00Z" w:initials="PB">
    <w:p w14:paraId="13F7F608" w14:textId="298F44FE" w:rsidR="0029705C" w:rsidRDefault="0029705C">
      <w:pPr>
        <w:pStyle w:val="CommentText"/>
      </w:pPr>
      <w:r>
        <w:rPr>
          <w:rStyle w:val="CommentReference"/>
        </w:rPr>
        <w:annotationRef/>
      </w:r>
      <w:proofErr w:type="spellStart"/>
      <w:r>
        <w:rPr>
          <w:lang w:val="pl-PL"/>
        </w:rPr>
        <w:t>Tukey</w:t>
      </w:r>
      <w:proofErr w:type="spellEnd"/>
      <w:r>
        <w:rPr>
          <w:lang w:val="pl-PL"/>
        </w:rPr>
        <w:t xml:space="preserve"> zaproponował ten wykres</w:t>
      </w:r>
      <w:r w:rsidRPr="00761B39">
        <w:rPr>
          <w:lang w:val="pl-PL"/>
        </w:rPr>
        <w:t xml:space="preserve"> w 1969</w:t>
      </w:r>
      <w:r>
        <w:t xml:space="preserve"> (</w:t>
      </w:r>
      <w:r w:rsidRPr="00761B39">
        <w:t>https://en.wikipedia.org/wiki/Box_plot</w:t>
      </w:r>
      <w:r>
        <w:t>)</w:t>
      </w:r>
    </w:p>
  </w:comment>
  <w:comment w:id="39" w:author="p_rudzki" w:date="2016-08-29T16:23:00Z" w:initials="PR">
    <w:p w14:paraId="14AB8C1D" w14:textId="77777777" w:rsidR="0029705C" w:rsidRPr="00245C5A" w:rsidRDefault="0029705C" w:rsidP="0069032E">
      <w:pPr>
        <w:pStyle w:val="CommentText"/>
        <w:rPr>
          <w:lang w:val="pl-PL"/>
        </w:rPr>
      </w:pPr>
      <w:r>
        <w:rPr>
          <w:rStyle w:val="CommentReference"/>
        </w:rPr>
        <w:annotationRef/>
      </w:r>
      <w:r w:rsidRPr="00245C5A">
        <w:rPr>
          <w:lang w:val="pl-PL"/>
        </w:rPr>
        <w:t xml:space="preserve">Nazwy </w:t>
      </w:r>
      <w:proofErr w:type="spellStart"/>
      <w:r w:rsidRPr="00245C5A">
        <w:rPr>
          <w:lang w:val="pl-PL"/>
        </w:rPr>
        <w:t>datasets</w:t>
      </w:r>
      <w:proofErr w:type="spellEnd"/>
      <w:r w:rsidRPr="00245C5A">
        <w:rPr>
          <w:lang w:val="pl-PL"/>
        </w:rPr>
        <w:t xml:space="preserve"> do zmiany na A-J</w:t>
      </w:r>
    </w:p>
  </w:comment>
  <w:comment w:id="40" w:author="m_kaza" w:date="2016-09-01T16:00:00Z" w:initials="m">
    <w:p w14:paraId="142AE398" w14:textId="77777777" w:rsidR="0029705C" w:rsidRPr="00A4522B" w:rsidRDefault="0029705C">
      <w:pPr>
        <w:pStyle w:val="CommentText"/>
        <w:rPr>
          <w:lang w:val="pl-PL"/>
        </w:rPr>
      </w:pPr>
      <w:r>
        <w:rPr>
          <w:rStyle w:val="CommentReference"/>
        </w:rPr>
        <w:annotationRef/>
      </w:r>
      <w:r w:rsidRPr="00A4522B">
        <w:rPr>
          <w:lang w:val="pl-PL"/>
        </w:rPr>
        <w:t xml:space="preserve">Tak </w:t>
      </w:r>
      <w:proofErr w:type="spellStart"/>
      <w:r w:rsidRPr="00A4522B">
        <w:rPr>
          <w:lang w:val="pl-PL"/>
        </w:rPr>
        <w:t>KOniecz</w:t>
      </w:r>
      <w:r>
        <w:rPr>
          <w:lang w:val="pl-PL"/>
        </w:rPr>
        <w:t>nie</w:t>
      </w:r>
      <w:proofErr w:type="spellEnd"/>
    </w:p>
  </w:comment>
  <w:comment w:id="46" w:author="Przemyslaw Biecek" w:date="2016-09-09T09:34:00Z" w:initials="PB">
    <w:p w14:paraId="1BCEA2D0" w14:textId="2B1730A4" w:rsidR="00110E63" w:rsidRPr="00110E63" w:rsidRDefault="00110E63">
      <w:pPr>
        <w:pStyle w:val="CommentText"/>
        <w:rPr>
          <w:lang w:val="pl-PL"/>
        </w:rPr>
      </w:pPr>
      <w:r w:rsidRPr="00110E63">
        <w:rPr>
          <w:rStyle w:val="CommentReference"/>
          <w:lang w:val="pl-PL"/>
        </w:rPr>
        <w:annotationRef/>
      </w:r>
      <w:r w:rsidRPr="00110E63">
        <w:rPr>
          <w:lang w:val="pl-PL"/>
        </w:rPr>
        <w:t xml:space="preserve">W </w:t>
      </w:r>
      <w:proofErr w:type="spellStart"/>
      <w:r w:rsidRPr="00110E63">
        <w:rPr>
          <w:lang w:val="pl-PL"/>
        </w:rPr>
        <w:t>zwyłych</w:t>
      </w:r>
      <w:proofErr w:type="spellEnd"/>
      <w:r w:rsidRPr="00110E63">
        <w:rPr>
          <w:lang w:val="pl-PL"/>
        </w:rPr>
        <w:t xml:space="preserve"> </w:t>
      </w:r>
      <w:proofErr w:type="spellStart"/>
      <w:r w:rsidRPr="00110E63">
        <w:rPr>
          <w:lang w:val="pl-PL"/>
        </w:rPr>
        <w:t>boxplotach</w:t>
      </w:r>
      <w:proofErr w:type="spellEnd"/>
      <w:r w:rsidRPr="00110E63">
        <w:rPr>
          <w:lang w:val="pl-PL"/>
        </w:rPr>
        <w:t xml:space="preserve"> to 1.5x IQR licząc od </w:t>
      </w:r>
      <w:proofErr w:type="spellStart"/>
      <w:r w:rsidRPr="00110E63">
        <w:rPr>
          <w:lang w:val="pl-PL"/>
        </w:rPr>
        <w:t>kwartyla</w:t>
      </w:r>
      <w:proofErr w:type="spellEnd"/>
      <w:r w:rsidRPr="00110E63">
        <w:rPr>
          <w:lang w:val="pl-PL"/>
        </w:rPr>
        <w:t>.</w:t>
      </w:r>
      <w:r>
        <w:rPr>
          <w:lang w:val="pl-PL"/>
        </w:rPr>
        <w:t xml:space="preserve"> Zgodnie z </w:t>
      </w:r>
      <w:hyperlink r:id="rId2" w:history="1">
        <w:r w:rsidRPr="00EF1247">
          <w:rPr>
            <w:rStyle w:val="Hyperlink"/>
            <w:lang w:val="pl-PL"/>
          </w:rPr>
          <w:t>https://en.wikipedia.org/wiki/Box_plot</w:t>
        </w:r>
      </w:hyperlink>
      <w:r>
        <w:rPr>
          <w:lang w:val="pl-PL"/>
        </w:rPr>
        <w:t xml:space="preserve">  to są </w:t>
      </w:r>
      <w:proofErr w:type="spellStart"/>
      <w:r w:rsidRPr="00110E63">
        <w:rPr>
          <w:lang w:val="pl-PL"/>
        </w:rPr>
        <w:t>Tukey</w:t>
      </w:r>
      <w:proofErr w:type="spellEnd"/>
      <w:r w:rsidRPr="00110E63">
        <w:rPr>
          <w:lang w:val="pl-PL"/>
        </w:rPr>
        <w:t xml:space="preserve"> </w:t>
      </w:r>
      <w:proofErr w:type="spellStart"/>
      <w:r w:rsidRPr="00110E63">
        <w:rPr>
          <w:lang w:val="pl-PL"/>
        </w:rPr>
        <w:t>boxplot</w:t>
      </w:r>
      <w:proofErr w:type="spellEnd"/>
    </w:p>
  </w:comment>
  <w:comment w:id="45" w:author="p_rudzki" w:date="2016-08-29T16:23:00Z" w:initials="PR">
    <w:p w14:paraId="4C69F464" w14:textId="77777777" w:rsidR="0029705C" w:rsidRPr="00A4522B" w:rsidRDefault="0029705C" w:rsidP="0069032E">
      <w:pPr>
        <w:pStyle w:val="CommentText"/>
        <w:rPr>
          <w:lang w:val="pl-PL"/>
        </w:rPr>
      </w:pPr>
      <w:r w:rsidRPr="00D440A5">
        <w:rPr>
          <w:rStyle w:val="CommentReference"/>
        </w:rPr>
        <w:annotationRef/>
      </w:r>
      <w:proofErr w:type="spellStart"/>
      <w:r w:rsidRPr="00A4522B">
        <w:rPr>
          <w:lang w:val="pl-PL"/>
        </w:rPr>
        <w:t>corresponding</w:t>
      </w:r>
      <w:proofErr w:type="spellEnd"/>
      <w:r w:rsidRPr="00A4522B">
        <w:rPr>
          <w:lang w:val="pl-PL"/>
        </w:rPr>
        <w:t xml:space="preserve"> to 99% - </w:t>
      </w:r>
      <w:proofErr w:type="spellStart"/>
      <w:r w:rsidRPr="00A4522B">
        <w:rPr>
          <w:lang w:val="pl-PL"/>
        </w:rPr>
        <w:t>Manikandan</w:t>
      </w:r>
      <w:proofErr w:type="spellEnd"/>
    </w:p>
  </w:comment>
  <w:comment w:id="47" w:author="Przemyslaw Biecek" w:date="2016-09-09T09:31:00Z" w:initials="PB">
    <w:p w14:paraId="57A4F1C7" w14:textId="69B3B354" w:rsidR="00110E63" w:rsidRPr="00110E63" w:rsidRDefault="00110E63">
      <w:pPr>
        <w:pStyle w:val="CommentText"/>
        <w:rPr>
          <w:lang w:val="pl-PL"/>
        </w:rPr>
      </w:pPr>
      <w:r w:rsidRPr="00110E63">
        <w:rPr>
          <w:rStyle w:val="CommentReference"/>
          <w:lang w:val="pl-PL"/>
        </w:rPr>
        <w:annotationRef/>
      </w:r>
      <w:r w:rsidRPr="00110E63">
        <w:rPr>
          <w:lang w:val="pl-PL"/>
        </w:rPr>
        <w:t xml:space="preserve">Jest jeszcze taka wersja tego wykresu w której zaznacza </w:t>
      </w:r>
      <w:proofErr w:type="spellStart"/>
      <w:r w:rsidRPr="00110E63">
        <w:rPr>
          <w:lang w:val="pl-PL"/>
        </w:rPr>
        <w:t>sie</w:t>
      </w:r>
      <w:proofErr w:type="spellEnd"/>
      <w:r w:rsidRPr="00110E63">
        <w:rPr>
          <w:lang w:val="pl-PL"/>
        </w:rPr>
        <w:t xml:space="preserve"> decyle, czyli odcinki zawierające po 10% obserwacji (10 takich odcinków). Mając taki opis łatwiej zorientować się czy 67% jest w przedziale -20, 20 (z </w:t>
      </w:r>
      <w:proofErr w:type="spellStart"/>
      <w:r w:rsidRPr="00110E63">
        <w:rPr>
          <w:lang w:val="pl-PL"/>
        </w:rPr>
        <w:t>boxplotów</w:t>
      </w:r>
      <w:proofErr w:type="spellEnd"/>
      <w:r w:rsidRPr="00110E63">
        <w:rPr>
          <w:lang w:val="pl-PL"/>
        </w:rPr>
        <w:t xml:space="preserve"> to jest trudne). </w:t>
      </w:r>
    </w:p>
  </w:comment>
  <w:comment w:id="48" w:author="PJ" w:date="2016-08-31T19:24:00Z" w:initials="P">
    <w:p w14:paraId="17D186AF" w14:textId="77777777" w:rsidR="0029705C" w:rsidRPr="006467F4" w:rsidRDefault="0029705C">
      <w:pPr>
        <w:pStyle w:val="CommentText"/>
        <w:rPr>
          <w:lang w:val="pl-PL"/>
        </w:rPr>
      </w:pPr>
      <w:r>
        <w:rPr>
          <w:rStyle w:val="CommentReference"/>
        </w:rPr>
        <w:annotationRef/>
      </w:r>
      <w:r w:rsidRPr="006467F4">
        <w:rPr>
          <w:lang w:val="pl-PL"/>
        </w:rPr>
        <w:t>do omówienia z Przemkiem</w:t>
      </w:r>
    </w:p>
  </w:comment>
  <w:comment w:id="49" w:author="Przemyslaw Biecek" w:date="2016-09-09T09:35:00Z" w:initials="PB">
    <w:p w14:paraId="5B2DCC0F" w14:textId="4828C610" w:rsidR="00CF0A22" w:rsidRPr="00CF0A22" w:rsidRDefault="00CF0A22">
      <w:pPr>
        <w:pStyle w:val="CommentText"/>
        <w:rPr>
          <w:lang w:val="pl-PL"/>
        </w:rPr>
      </w:pPr>
      <w:r>
        <w:rPr>
          <w:rStyle w:val="CommentReference"/>
        </w:rPr>
        <w:annotationRef/>
      </w:r>
      <w:r w:rsidRPr="00CF0A22">
        <w:rPr>
          <w:lang w:val="pl-PL"/>
        </w:rPr>
        <w:t>W statystyce często rozważa się też transformację pierwiastkową. Pierwiastek zamiast logarytmu jest mniej zniekształcający niż logarytm.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96B403D" w14:textId="77777777" w:rsidR="0029705C" w:rsidRDefault="0029705C" w:rsidP="00EC1F22">
      <w:pPr>
        <w:spacing w:after="0" w:line="240" w:lineRule="auto"/>
      </w:pPr>
      <w:r>
        <w:separator/>
      </w:r>
    </w:p>
  </w:endnote>
  <w:endnote w:type="continuationSeparator" w:id="0">
    <w:p w14:paraId="3A69C9B5" w14:textId="77777777" w:rsidR="0029705C" w:rsidRDefault="0029705C" w:rsidP="00EC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20%">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6735"/>
      <w:docPartObj>
        <w:docPartGallery w:val="Page Numbers (Bottom of Page)"/>
        <w:docPartUnique/>
      </w:docPartObj>
    </w:sdtPr>
    <w:sdtContent>
      <w:p w14:paraId="518C4780" w14:textId="77777777" w:rsidR="0029705C" w:rsidRDefault="0029705C">
        <w:pPr>
          <w:pStyle w:val="Footer"/>
          <w:jc w:val="right"/>
        </w:pPr>
        <w:r>
          <w:fldChar w:fldCharType="begin"/>
        </w:r>
        <w:r>
          <w:instrText xml:space="preserve"> PAGE   \* MERGEFORMAT </w:instrText>
        </w:r>
        <w:r>
          <w:fldChar w:fldCharType="separate"/>
        </w:r>
        <w:r w:rsidR="00CF0A22">
          <w:rPr>
            <w:noProof/>
          </w:rPr>
          <w:t>9</w:t>
        </w:r>
        <w:r>
          <w:rPr>
            <w:noProof/>
          </w:rPr>
          <w:fldChar w:fldCharType="end"/>
        </w:r>
      </w:p>
    </w:sdtContent>
  </w:sdt>
  <w:p w14:paraId="0D9FC88E" w14:textId="77777777" w:rsidR="0029705C" w:rsidRDefault="002970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D834B61" w14:textId="77777777" w:rsidR="0029705C" w:rsidRDefault="0029705C" w:rsidP="00EC1F22">
      <w:pPr>
        <w:spacing w:after="0" w:line="240" w:lineRule="auto"/>
      </w:pPr>
      <w:r>
        <w:separator/>
      </w:r>
    </w:p>
  </w:footnote>
  <w:footnote w:type="continuationSeparator" w:id="0">
    <w:p w14:paraId="104CD76E" w14:textId="77777777" w:rsidR="0029705C" w:rsidRDefault="0029705C" w:rsidP="00EC1F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85C89"/>
    <w:multiLevelType w:val="hybridMultilevel"/>
    <w:tmpl w:val="716A78D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713350"/>
    <w:multiLevelType w:val="hybridMultilevel"/>
    <w:tmpl w:val="9B34B400"/>
    <w:lvl w:ilvl="0" w:tplc="19901DA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AB0431F"/>
    <w:multiLevelType w:val="hybridMultilevel"/>
    <w:tmpl w:val="7EB42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CA6483"/>
    <w:multiLevelType w:val="hybridMultilevel"/>
    <w:tmpl w:val="CDBEB158"/>
    <w:lvl w:ilvl="0" w:tplc="0415000F">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2C033836"/>
    <w:multiLevelType w:val="hybridMultilevel"/>
    <w:tmpl w:val="4B58D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7880EA8"/>
    <w:multiLevelType w:val="hybridMultilevel"/>
    <w:tmpl w:val="53E86B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1830699"/>
    <w:multiLevelType w:val="multilevel"/>
    <w:tmpl w:val="12A6C57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C2F5A25"/>
    <w:multiLevelType w:val="hybridMultilevel"/>
    <w:tmpl w:val="C5B41A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1"/>
  </w:num>
  <w:num w:numId="6">
    <w:abstractNumId w:val="6"/>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5E9E"/>
    <w:rsid w:val="00011BAA"/>
    <w:rsid w:val="00021FA8"/>
    <w:rsid w:val="0002326F"/>
    <w:rsid w:val="00030563"/>
    <w:rsid w:val="00046F8E"/>
    <w:rsid w:val="0005003E"/>
    <w:rsid w:val="00053484"/>
    <w:rsid w:val="000616DF"/>
    <w:rsid w:val="000625C1"/>
    <w:rsid w:val="0007357F"/>
    <w:rsid w:val="000842CD"/>
    <w:rsid w:val="000848FB"/>
    <w:rsid w:val="00087555"/>
    <w:rsid w:val="00094EBB"/>
    <w:rsid w:val="000A2687"/>
    <w:rsid w:val="000A275F"/>
    <w:rsid w:val="000B0B77"/>
    <w:rsid w:val="000B10C4"/>
    <w:rsid w:val="000B4BEB"/>
    <w:rsid w:val="000B57FB"/>
    <w:rsid w:val="000C23BB"/>
    <w:rsid w:val="000C6209"/>
    <w:rsid w:val="000D7882"/>
    <w:rsid w:val="000E28F0"/>
    <w:rsid w:val="000E5E9E"/>
    <w:rsid w:val="000F1D97"/>
    <w:rsid w:val="000F2954"/>
    <w:rsid w:val="000F73A6"/>
    <w:rsid w:val="00105003"/>
    <w:rsid w:val="00110E63"/>
    <w:rsid w:val="001225F8"/>
    <w:rsid w:val="00123B0F"/>
    <w:rsid w:val="00125B61"/>
    <w:rsid w:val="00127C28"/>
    <w:rsid w:val="001316ED"/>
    <w:rsid w:val="00144B1C"/>
    <w:rsid w:val="001457F8"/>
    <w:rsid w:val="0015055C"/>
    <w:rsid w:val="00166CF9"/>
    <w:rsid w:val="00176CAD"/>
    <w:rsid w:val="001829F2"/>
    <w:rsid w:val="001A4567"/>
    <w:rsid w:val="001A6B30"/>
    <w:rsid w:val="001B500A"/>
    <w:rsid w:val="001B716E"/>
    <w:rsid w:val="001C0460"/>
    <w:rsid w:val="001D2274"/>
    <w:rsid w:val="001D7722"/>
    <w:rsid w:val="001E15C0"/>
    <w:rsid w:val="001E6CDB"/>
    <w:rsid w:val="001F0721"/>
    <w:rsid w:val="001F3E1E"/>
    <w:rsid w:val="001F5F42"/>
    <w:rsid w:val="002001E8"/>
    <w:rsid w:val="00200208"/>
    <w:rsid w:val="00201FCD"/>
    <w:rsid w:val="00202AB5"/>
    <w:rsid w:val="00206A19"/>
    <w:rsid w:val="00215ACF"/>
    <w:rsid w:val="00215BEF"/>
    <w:rsid w:val="00223140"/>
    <w:rsid w:val="00223BA7"/>
    <w:rsid w:val="00224FD4"/>
    <w:rsid w:val="002330FE"/>
    <w:rsid w:val="00245C5A"/>
    <w:rsid w:val="00251C70"/>
    <w:rsid w:val="00255A7C"/>
    <w:rsid w:val="00264910"/>
    <w:rsid w:val="00282A29"/>
    <w:rsid w:val="00283AA4"/>
    <w:rsid w:val="00291C90"/>
    <w:rsid w:val="00294A89"/>
    <w:rsid w:val="0029705C"/>
    <w:rsid w:val="002A4B0C"/>
    <w:rsid w:val="002A550F"/>
    <w:rsid w:val="002A76BA"/>
    <w:rsid w:val="002B0309"/>
    <w:rsid w:val="002B1810"/>
    <w:rsid w:val="002B21BC"/>
    <w:rsid w:val="002C6D24"/>
    <w:rsid w:val="002C7BE9"/>
    <w:rsid w:val="002E2299"/>
    <w:rsid w:val="002F1CC3"/>
    <w:rsid w:val="002F2BAD"/>
    <w:rsid w:val="002F3A7A"/>
    <w:rsid w:val="00302A7F"/>
    <w:rsid w:val="0030565B"/>
    <w:rsid w:val="00313BDD"/>
    <w:rsid w:val="00320F8E"/>
    <w:rsid w:val="00321FB5"/>
    <w:rsid w:val="0032540F"/>
    <w:rsid w:val="00327466"/>
    <w:rsid w:val="00334A58"/>
    <w:rsid w:val="0033631C"/>
    <w:rsid w:val="0033779E"/>
    <w:rsid w:val="003469D2"/>
    <w:rsid w:val="003479B2"/>
    <w:rsid w:val="00347A38"/>
    <w:rsid w:val="00353B51"/>
    <w:rsid w:val="00376B23"/>
    <w:rsid w:val="003777FB"/>
    <w:rsid w:val="003849F4"/>
    <w:rsid w:val="0038552F"/>
    <w:rsid w:val="003863C1"/>
    <w:rsid w:val="003904A9"/>
    <w:rsid w:val="003919CC"/>
    <w:rsid w:val="00392C25"/>
    <w:rsid w:val="003A4753"/>
    <w:rsid w:val="003B2AF4"/>
    <w:rsid w:val="003C1710"/>
    <w:rsid w:val="003C4202"/>
    <w:rsid w:val="003C4E44"/>
    <w:rsid w:val="003D5C70"/>
    <w:rsid w:val="003E2B0D"/>
    <w:rsid w:val="003E47AB"/>
    <w:rsid w:val="003E5B52"/>
    <w:rsid w:val="00400169"/>
    <w:rsid w:val="004001C7"/>
    <w:rsid w:val="00415CF4"/>
    <w:rsid w:val="004165D3"/>
    <w:rsid w:val="00423EBE"/>
    <w:rsid w:val="00427BBD"/>
    <w:rsid w:val="004332FD"/>
    <w:rsid w:val="0043401C"/>
    <w:rsid w:val="004353FC"/>
    <w:rsid w:val="004411C0"/>
    <w:rsid w:val="00453334"/>
    <w:rsid w:val="00464626"/>
    <w:rsid w:val="00465156"/>
    <w:rsid w:val="004658FD"/>
    <w:rsid w:val="0047172A"/>
    <w:rsid w:val="00480E32"/>
    <w:rsid w:val="0048472E"/>
    <w:rsid w:val="004A27A5"/>
    <w:rsid w:val="004A7207"/>
    <w:rsid w:val="004B4318"/>
    <w:rsid w:val="004B524D"/>
    <w:rsid w:val="004C0BE0"/>
    <w:rsid w:val="004D0843"/>
    <w:rsid w:val="004D5770"/>
    <w:rsid w:val="004D6BCF"/>
    <w:rsid w:val="004E0C3E"/>
    <w:rsid w:val="004F38DA"/>
    <w:rsid w:val="004F5E02"/>
    <w:rsid w:val="00502297"/>
    <w:rsid w:val="00506204"/>
    <w:rsid w:val="00510EC6"/>
    <w:rsid w:val="00510FDC"/>
    <w:rsid w:val="00511FC8"/>
    <w:rsid w:val="00514ED9"/>
    <w:rsid w:val="00521009"/>
    <w:rsid w:val="0052284C"/>
    <w:rsid w:val="00531061"/>
    <w:rsid w:val="0053493D"/>
    <w:rsid w:val="00542E8E"/>
    <w:rsid w:val="005439C7"/>
    <w:rsid w:val="00544127"/>
    <w:rsid w:val="00552B24"/>
    <w:rsid w:val="00556F18"/>
    <w:rsid w:val="00557265"/>
    <w:rsid w:val="005666AE"/>
    <w:rsid w:val="00572F57"/>
    <w:rsid w:val="00581094"/>
    <w:rsid w:val="00582A06"/>
    <w:rsid w:val="005976E1"/>
    <w:rsid w:val="005A41CF"/>
    <w:rsid w:val="005A4F49"/>
    <w:rsid w:val="005A52B4"/>
    <w:rsid w:val="005B7761"/>
    <w:rsid w:val="005C188D"/>
    <w:rsid w:val="005C21F5"/>
    <w:rsid w:val="005E428A"/>
    <w:rsid w:val="005E47FD"/>
    <w:rsid w:val="005E5A55"/>
    <w:rsid w:val="005F0E83"/>
    <w:rsid w:val="005F3AA9"/>
    <w:rsid w:val="0060391C"/>
    <w:rsid w:val="006055FF"/>
    <w:rsid w:val="00606A9D"/>
    <w:rsid w:val="006223B1"/>
    <w:rsid w:val="00622442"/>
    <w:rsid w:val="00625B0D"/>
    <w:rsid w:val="00633FB2"/>
    <w:rsid w:val="00636004"/>
    <w:rsid w:val="006467F4"/>
    <w:rsid w:val="0065007C"/>
    <w:rsid w:val="00651E32"/>
    <w:rsid w:val="00654572"/>
    <w:rsid w:val="00656A93"/>
    <w:rsid w:val="0065766D"/>
    <w:rsid w:val="00657A56"/>
    <w:rsid w:val="00660ACC"/>
    <w:rsid w:val="0067174F"/>
    <w:rsid w:val="00671993"/>
    <w:rsid w:val="0067446D"/>
    <w:rsid w:val="00682D05"/>
    <w:rsid w:val="00682E66"/>
    <w:rsid w:val="00684F54"/>
    <w:rsid w:val="0069032E"/>
    <w:rsid w:val="00690987"/>
    <w:rsid w:val="006A2786"/>
    <w:rsid w:val="006A4CCB"/>
    <w:rsid w:val="006B2EC9"/>
    <w:rsid w:val="006C773A"/>
    <w:rsid w:val="006D0780"/>
    <w:rsid w:val="006D098F"/>
    <w:rsid w:val="006D0B5B"/>
    <w:rsid w:val="006D4BF5"/>
    <w:rsid w:val="006E3853"/>
    <w:rsid w:val="006E703C"/>
    <w:rsid w:val="006E7ECA"/>
    <w:rsid w:val="006F4FD5"/>
    <w:rsid w:val="007049F1"/>
    <w:rsid w:val="00717608"/>
    <w:rsid w:val="00735988"/>
    <w:rsid w:val="0074387A"/>
    <w:rsid w:val="00747191"/>
    <w:rsid w:val="00751EF9"/>
    <w:rsid w:val="007543A6"/>
    <w:rsid w:val="00761B39"/>
    <w:rsid w:val="00761E77"/>
    <w:rsid w:val="0076296D"/>
    <w:rsid w:val="00765A5B"/>
    <w:rsid w:val="00767967"/>
    <w:rsid w:val="00777DA3"/>
    <w:rsid w:val="00781623"/>
    <w:rsid w:val="00792ECC"/>
    <w:rsid w:val="007A1E3F"/>
    <w:rsid w:val="007A428C"/>
    <w:rsid w:val="007B278C"/>
    <w:rsid w:val="007B477E"/>
    <w:rsid w:val="007B62E0"/>
    <w:rsid w:val="007D40A3"/>
    <w:rsid w:val="008045B9"/>
    <w:rsid w:val="00816AC1"/>
    <w:rsid w:val="00821D65"/>
    <w:rsid w:val="00831F19"/>
    <w:rsid w:val="008340C8"/>
    <w:rsid w:val="00840B1E"/>
    <w:rsid w:val="00844CB2"/>
    <w:rsid w:val="00846A1A"/>
    <w:rsid w:val="00846C50"/>
    <w:rsid w:val="008641F3"/>
    <w:rsid w:val="00864653"/>
    <w:rsid w:val="00871DE1"/>
    <w:rsid w:val="008776FD"/>
    <w:rsid w:val="00882ECA"/>
    <w:rsid w:val="00884F74"/>
    <w:rsid w:val="008A52BA"/>
    <w:rsid w:val="008B23D7"/>
    <w:rsid w:val="008B716F"/>
    <w:rsid w:val="008C1AD5"/>
    <w:rsid w:val="008C3F88"/>
    <w:rsid w:val="008C5598"/>
    <w:rsid w:val="008D06D6"/>
    <w:rsid w:val="008E30DE"/>
    <w:rsid w:val="008E382B"/>
    <w:rsid w:val="008E4F9E"/>
    <w:rsid w:val="008E7C26"/>
    <w:rsid w:val="008F0C5E"/>
    <w:rsid w:val="008F5439"/>
    <w:rsid w:val="008F5DEA"/>
    <w:rsid w:val="008F7452"/>
    <w:rsid w:val="00915040"/>
    <w:rsid w:val="0091632C"/>
    <w:rsid w:val="00924581"/>
    <w:rsid w:val="00931F7E"/>
    <w:rsid w:val="00935CE2"/>
    <w:rsid w:val="009364BA"/>
    <w:rsid w:val="0094079F"/>
    <w:rsid w:val="00940FD0"/>
    <w:rsid w:val="009655EE"/>
    <w:rsid w:val="009852EB"/>
    <w:rsid w:val="009902A9"/>
    <w:rsid w:val="00992FD8"/>
    <w:rsid w:val="00995348"/>
    <w:rsid w:val="00995B9E"/>
    <w:rsid w:val="009978A6"/>
    <w:rsid w:val="009A2FD4"/>
    <w:rsid w:val="009A5255"/>
    <w:rsid w:val="009A554E"/>
    <w:rsid w:val="009B7741"/>
    <w:rsid w:val="009C1FC4"/>
    <w:rsid w:val="009C4350"/>
    <w:rsid w:val="009D0CFB"/>
    <w:rsid w:val="009D0D52"/>
    <w:rsid w:val="009D29EC"/>
    <w:rsid w:val="009E0575"/>
    <w:rsid w:val="009E391B"/>
    <w:rsid w:val="009E5C44"/>
    <w:rsid w:val="009E60DF"/>
    <w:rsid w:val="009E7365"/>
    <w:rsid w:val="009E7516"/>
    <w:rsid w:val="009F408B"/>
    <w:rsid w:val="009F6A75"/>
    <w:rsid w:val="009F6CEA"/>
    <w:rsid w:val="00A01B33"/>
    <w:rsid w:val="00A02808"/>
    <w:rsid w:val="00A110C7"/>
    <w:rsid w:val="00A12C6D"/>
    <w:rsid w:val="00A1552D"/>
    <w:rsid w:val="00A15F6C"/>
    <w:rsid w:val="00A26BBB"/>
    <w:rsid w:val="00A31F18"/>
    <w:rsid w:val="00A3557E"/>
    <w:rsid w:val="00A37317"/>
    <w:rsid w:val="00A4522B"/>
    <w:rsid w:val="00A475D7"/>
    <w:rsid w:val="00A51D78"/>
    <w:rsid w:val="00A54AB9"/>
    <w:rsid w:val="00A57375"/>
    <w:rsid w:val="00A601EF"/>
    <w:rsid w:val="00A60881"/>
    <w:rsid w:val="00A64CF8"/>
    <w:rsid w:val="00A67369"/>
    <w:rsid w:val="00A75A48"/>
    <w:rsid w:val="00A75C63"/>
    <w:rsid w:val="00A760BF"/>
    <w:rsid w:val="00A7741B"/>
    <w:rsid w:val="00A862B9"/>
    <w:rsid w:val="00A9520D"/>
    <w:rsid w:val="00AA69E8"/>
    <w:rsid w:val="00AB663A"/>
    <w:rsid w:val="00AC4ED4"/>
    <w:rsid w:val="00AC61FB"/>
    <w:rsid w:val="00AD1758"/>
    <w:rsid w:val="00AD73DD"/>
    <w:rsid w:val="00AE5849"/>
    <w:rsid w:val="00AE7DA8"/>
    <w:rsid w:val="00AF1EAF"/>
    <w:rsid w:val="00AF24DD"/>
    <w:rsid w:val="00B00B15"/>
    <w:rsid w:val="00B01000"/>
    <w:rsid w:val="00B13960"/>
    <w:rsid w:val="00B16196"/>
    <w:rsid w:val="00B179B2"/>
    <w:rsid w:val="00B36856"/>
    <w:rsid w:val="00B5370A"/>
    <w:rsid w:val="00B7155D"/>
    <w:rsid w:val="00B935BD"/>
    <w:rsid w:val="00B97AB7"/>
    <w:rsid w:val="00BA0DD5"/>
    <w:rsid w:val="00BA14EF"/>
    <w:rsid w:val="00BB4106"/>
    <w:rsid w:val="00BB5D01"/>
    <w:rsid w:val="00BB7583"/>
    <w:rsid w:val="00BC62E3"/>
    <w:rsid w:val="00BD1AF7"/>
    <w:rsid w:val="00BD484B"/>
    <w:rsid w:val="00BF1E0B"/>
    <w:rsid w:val="00C00B7B"/>
    <w:rsid w:val="00C054E4"/>
    <w:rsid w:val="00C06CB4"/>
    <w:rsid w:val="00C1290C"/>
    <w:rsid w:val="00C13D55"/>
    <w:rsid w:val="00C15418"/>
    <w:rsid w:val="00C15CC4"/>
    <w:rsid w:val="00C223F9"/>
    <w:rsid w:val="00C349C2"/>
    <w:rsid w:val="00C42041"/>
    <w:rsid w:val="00C47153"/>
    <w:rsid w:val="00C56312"/>
    <w:rsid w:val="00C57C1A"/>
    <w:rsid w:val="00C61614"/>
    <w:rsid w:val="00C632FF"/>
    <w:rsid w:val="00C67370"/>
    <w:rsid w:val="00C85A2E"/>
    <w:rsid w:val="00CA6448"/>
    <w:rsid w:val="00CB01D7"/>
    <w:rsid w:val="00CD092A"/>
    <w:rsid w:val="00CD267C"/>
    <w:rsid w:val="00CD6E3C"/>
    <w:rsid w:val="00CE2527"/>
    <w:rsid w:val="00CE573C"/>
    <w:rsid w:val="00CF0A22"/>
    <w:rsid w:val="00CF57A2"/>
    <w:rsid w:val="00CF6AE6"/>
    <w:rsid w:val="00D01C49"/>
    <w:rsid w:val="00D1202E"/>
    <w:rsid w:val="00D14555"/>
    <w:rsid w:val="00D26958"/>
    <w:rsid w:val="00D26F70"/>
    <w:rsid w:val="00D42881"/>
    <w:rsid w:val="00D440A5"/>
    <w:rsid w:val="00D516CA"/>
    <w:rsid w:val="00D5292C"/>
    <w:rsid w:val="00D55E18"/>
    <w:rsid w:val="00D70179"/>
    <w:rsid w:val="00D73BF9"/>
    <w:rsid w:val="00D8727B"/>
    <w:rsid w:val="00D92D83"/>
    <w:rsid w:val="00DA09E9"/>
    <w:rsid w:val="00DA30D5"/>
    <w:rsid w:val="00DB1574"/>
    <w:rsid w:val="00DB42FB"/>
    <w:rsid w:val="00DB438B"/>
    <w:rsid w:val="00DC2F89"/>
    <w:rsid w:val="00DC45A1"/>
    <w:rsid w:val="00DC4A61"/>
    <w:rsid w:val="00DD7033"/>
    <w:rsid w:val="00DD7816"/>
    <w:rsid w:val="00DE147F"/>
    <w:rsid w:val="00DF3BDE"/>
    <w:rsid w:val="00DF6D53"/>
    <w:rsid w:val="00E072DA"/>
    <w:rsid w:val="00E141D5"/>
    <w:rsid w:val="00E14754"/>
    <w:rsid w:val="00E26947"/>
    <w:rsid w:val="00E358E0"/>
    <w:rsid w:val="00E42470"/>
    <w:rsid w:val="00E43E83"/>
    <w:rsid w:val="00E44EF8"/>
    <w:rsid w:val="00E537E8"/>
    <w:rsid w:val="00E64537"/>
    <w:rsid w:val="00E818D2"/>
    <w:rsid w:val="00E82ED6"/>
    <w:rsid w:val="00E867C4"/>
    <w:rsid w:val="00E877C3"/>
    <w:rsid w:val="00EA222D"/>
    <w:rsid w:val="00EB4714"/>
    <w:rsid w:val="00EC0562"/>
    <w:rsid w:val="00EC1F22"/>
    <w:rsid w:val="00EC6E72"/>
    <w:rsid w:val="00ED495E"/>
    <w:rsid w:val="00EE1AAF"/>
    <w:rsid w:val="00EF7532"/>
    <w:rsid w:val="00F003A1"/>
    <w:rsid w:val="00F019DC"/>
    <w:rsid w:val="00F0672A"/>
    <w:rsid w:val="00F108C8"/>
    <w:rsid w:val="00F227DD"/>
    <w:rsid w:val="00F31342"/>
    <w:rsid w:val="00F47350"/>
    <w:rsid w:val="00F51E37"/>
    <w:rsid w:val="00F52522"/>
    <w:rsid w:val="00F55201"/>
    <w:rsid w:val="00F66034"/>
    <w:rsid w:val="00F81FCB"/>
    <w:rsid w:val="00F91862"/>
    <w:rsid w:val="00F91F3C"/>
    <w:rsid w:val="00FB5581"/>
    <w:rsid w:val="00FC6E8A"/>
    <w:rsid w:val="00FD58E2"/>
    <w:rsid w:val="00FE2882"/>
    <w:rsid w:val="00FE548C"/>
    <w:rsid w:val="00FE728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1BE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70"/>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CF57A2"/>
    <w:pPr>
      <w:numPr>
        <w:numId w:val="3"/>
      </w:numPr>
      <w:outlineLvl w:val="0"/>
    </w:pPr>
    <w:rPr>
      <w:b/>
    </w:rPr>
  </w:style>
  <w:style w:type="paragraph" w:styleId="Heading2">
    <w:name w:val="heading 2"/>
    <w:basedOn w:val="ListParagraph"/>
    <w:next w:val="Normal"/>
    <w:link w:val="Heading2Char"/>
    <w:uiPriority w:val="9"/>
    <w:unhideWhenUsed/>
    <w:qFormat/>
    <w:rsid w:val="00CF57A2"/>
    <w:pPr>
      <w:numPr>
        <w:ilvl w:val="1"/>
        <w:numId w:val="3"/>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9E"/>
    <w:pPr>
      <w:ind w:left="720"/>
      <w:contextualSpacing/>
    </w:pPr>
  </w:style>
  <w:style w:type="character" w:customStyle="1" w:styleId="Heading1Char">
    <w:name w:val="Heading 1 Char"/>
    <w:basedOn w:val="DefaultParagraphFont"/>
    <w:link w:val="Heading1"/>
    <w:uiPriority w:val="9"/>
    <w:rsid w:val="00CF57A2"/>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CF57A2"/>
    <w:rPr>
      <w:rFonts w:ascii="Times New Roman" w:hAnsi="Times New Roman" w:cs="Times New Roman"/>
      <w:b/>
      <w:sz w:val="24"/>
      <w:szCs w:val="24"/>
      <w:lang w:val="en-US"/>
    </w:rPr>
  </w:style>
  <w:style w:type="character" w:styleId="PlaceholderText">
    <w:name w:val="Placeholder Text"/>
    <w:basedOn w:val="DefaultParagraphFont"/>
    <w:uiPriority w:val="99"/>
    <w:semiHidden/>
    <w:rsid w:val="007D40A3"/>
    <w:rPr>
      <w:color w:val="808080"/>
    </w:rPr>
  </w:style>
  <w:style w:type="paragraph" w:styleId="BalloonText">
    <w:name w:val="Balloon Text"/>
    <w:basedOn w:val="Normal"/>
    <w:link w:val="BalloonTextChar"/>
    <w:uiPriority w:val="99"/>
    <w:semiHidden/>
    <w:unhideWhenUsed/>
    <w:rsid w:val="007D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0A3"/>
    <w:rPr>
      <w:rFonts w:ascii="Tahoma" w:hAnsi="Tahoma" w:cs="Tahoma"/>
      <w:sz w:val="16"/>
      <w:szCs w:val="16"/>
    </w:rPr>
  </w:style>
  <w:style w:type="character" w:styleId="CommentReference">
    <w:name w:val="annotation reference"/>
    <w:basedOn w:val="DefaultParagraphFont"/>
    <w:uiPriority w:val="99"/>
    <w:semiHidden/>
    <w:unhideWhenUsed/>
    <w:rsid w:val="00622442"/>
    <w:rPr>
      <w:sz w:val="16"/>
      <w:szCs w:val="16"/>
    </w:rPr>
  </w:style>
  <w:style w:type="paragraph" w:styleId="CommentText">
    <w:name w:val="annotation text"/>
    <w:basedOn w:val="Normal"/>
    <w:link w:val="CommentTextChar"/>
    <w:uiPriority w:val="99"/>
    <w:unhideWhenUsed/>
    <w:rsid w:val="00622442"/>
    <w:pPr>
      <w:spacing w:line="240" w:lineRule="auto"/>
    </w:pPr>
    <w:rPr>
      <w:sz w:val="20"/>
      <w:szCs w:val="20"/>
    </w:rPr>
  </w:style>
  <w:style w:type="character" w:customStyle="1" w:styleId="CommentTextChar">
    <w:name w:val="Comment Text Char"/>
    <w:basedOn w:val="DefaultParagraphFont"/>
    <w:link w:val="CommentText"/>
    <w:uiPriority w:val="99"/>
    <w:rsid w:val="0062244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2442"/>
    <w:rPr>
      <w:b/>
      <w:bCs/>
    </w:rPr>
  </w:style>
  <w:style w:type="character" w:customStyle="1" w:styleId="CommentSubjectChar">
    <w:name w:val="Comment Subject Char"/>
    <w:basedOn w:val="CommentTextChar"/>
    <w:link w:val="CommentSubject"/>
    <w:uiPriority w:val="99"/>
    <w:semiHidden/>
    <w:rsid w:val="00622442"/>
    <w:rPr>
      <w:rFonts w:ascii="Times New Roman" w:hAnsi="Times New Roman" w:cs="Times New Roman"/>
      <w:b/>
      <w:bCs/>
      <w:sz w:val="20"/>
      <w:szCs w:val="20"/>
      <w:lang w:val="en-US"/>
    </w:rPr>
  </w:style>
  <w:style w:type="character" w:styleId="Hyperlink">
    <w:name w:val="Hyperlink"/>
    <w:basedOn w:val="DefaultParagraphFont"/>
    <w:uiPriority w:val="99"/>
    <w:unhideWhenUsed/>
    <w:rsid w:val="0030565B"/>
    <w:rPr>
      <w:color w:val="0000FF"/>
      <w:u w:val="single"/>
    </w:rPr>
  </w:style>
  <w:style w:type="character" w:customStyle="1" w:styleId="highlight">
    <w:name w:val="highlight"/>
    <w:basedOn w:val="DefaultParagraphFont"/>
    <w:rsid w:val="0030565B"/>
  </w:style>
  <w:style w:type="paragraph" w:styleId="Header">
    <w:name w:val="header"/>
    <w:basedOn w:val="Normal"/>
    <w:link w:val="HeaderChar"/>
    <w:uiPriority w:val="99"/>
    <w:semiHidden/>
    <w:unhideWhenUsed/>
    <w:rsid w:val="00EC1F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C1F22"/>
    <w:rPr>
      <w:rFonts w:ascii="Times New Roman" w:hAnsi="Times New Roman" w:cs="Times New Roman"/>
      <w:sz w:val="24"/>
      <w:szCs w:val="24"/>
      <w:lang w:val="en-US"/>
    </w:rPr>
  </w:style>
  <w:style w:type="paragraph" w:styleId="Footer">
    <w:name w:val="footer"/>
    <w:basedOn w:val="Normal"/>
    <w:link w:val="FooterChar"/>
    <w:uiPriority w:val="99"/>
    <w:unhideWhenUsed/>
    <w:rsid w:val="00EC1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F22"/>
    <w:rPr>
      <w:rFonts w:ascii="Times New Roman" w:hAnsi="Times New Roman" w:cs="Times New Roman"/>
      <w:sz w:val="24"/>
      <w:szCs w:val="24"/>
      <w:lang w:val="en-US"/>
    </w:rPr>
  </w:style>
  <w:style w:type="table" w:styleId="TableGrid">
    <w:name w:val="Table Grid"/>
    <w:basedOn w:val="TableNormal"/>
    <w:uiPriority w:val="59"/>
    <w:rsid w:val="00264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0B1E"/>
    <w:pPr>
      <w:spacing w:after="0" w:line="240" w:lineRule="auto"/>
    </w:pPr>
    <w:rPr>
      <w:rFonts w:ascii="Times New Roman" w:hAnsi="Times New Roman" w:cs="Times New Roman"/>
      <w:sz w:val="24"/>
      <w:szCs w:val="24"/>
      <w:lang w:val="en-US"/>
    </w:rPr>
  </w:style>
  <w:style w:type="character" w:styleId="FollowedHyperlink">
    <w:name w:val="FollowedHyperlink"/>
    <w:basedOn w:val="DefaultParagraphFont"/>
    <w:uiPriority w:val="99"/>
    <w:semiHidden/>
    <w:unhideWhenUsed/>
    <w:rsid w:val="00682D0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80065">
      <w:bodyDiv w:val="1"/>
      <w:marLeft w:val="0"/>
      <w:marRight w:val="0"/>
      <w:marTop w:val="0"/>
      <w:marBottom w:val="0"/>
      <w:divBdr>
        <w:top w:val="none" w:sz="0" w:space="0" w:color="auto"/>
        <w:left w:val="none" w:sz="0" w:space="0" w:color="auto"/>
        <w:bottom w:val="none" w:sz="0" w:space="0" w:color="auto"/>
        <w:right w:val="none" w:sz="0" w:space="0" w:color="auto"/>
      </w:divBdr>
      <w:divsChild>
        <w:div w:id="1339114763">
          <w:marLeft w:val="0"/>
          <w:marRight w:val="0"/>
          <w:marTop w:val="0"/>
          <w:marBottom w:val="0"/>
          <w:divBdr>
            <w:top w:val="none" w:sz="0" w:space="0" w:color="auto"/>
            <w:left w:val="none" w:sz="0" w:space="0" w:color="auto"/>
            <w:bottom w:val="none" w:sz="0" w:space="0" w:color="auto"/>
            <w:right w:val="none" w:sz="0" w:space="0" w:color="auto"/>
          </w:divBdr>
        </w:div>
        <w:div w:id="1176384822">
          <w:marLeft w:val="0"/>
          <w:marRight w:val="0"/>
          <w:marTop w:val="0"/>
          <w:marBottom w:val="0"/>
          <w:divBdr>
            <w:top w:val="none" w:sz="0" w:space="0" w:color="auto"/>
            <w:left w:val="none" w:sz="0" w:space="0" w:color="auto"/>
            <w:bottom w:val="none" w:sz="0" w:space="0" w:color="auto"/>
            <w:right w:val="none" w:sz="0" w:space="0" w:color="auto"/>
          </w:divBdr>
        </w:div>
        <w:div w:id="44839370">
          <w:marLeft w:val="0"/>
          <w:marRight w:val="0"/>
          <w:marTop w:val="0"/>
          <w:marBottom w:val="0"/>
          <w:divBdr>
            <w:top w:val="none" w:sz="0" w:space="0" w:color="auto"/>
            <w:left w:val="none" w:sz="0" w:space="0" w:color="auto"/>
            <w:bottom w:val="none" w:sz="0" w:space="0" w:color="auto"/>
            <w:right w:val="none" w:sz="0" w:space="0" w:color="auto"/>
          </w:divBdr>
        </w:div>
        <w:div w:id="400955208">
          <w:marLeft w:val="0"/>
          <w:marRight w:val="0"/>
          <w:marTop w:val="0"/>
          <w:marBottom w:val="0"/>
          <w:divBdr>
            <w:top w:val="none" w:sz="0" w:space="0" w:color="auto"/>
            <w:left w:val="none" w:sz="0" w:space="0" w:color="auto"/>
            <w:bottom w:val="none" w:sz="0" w:space="0" w:color="auto"/>
            <w:right w:val="none" w:sz="0" w:space="0" w:color="auto"/>
          </w:divBdr>
        </w:div>
        <w:div w:id="668485779">
          <w:marLeft w:val="0"/>
          <w:marRight w:val="0"/>
          <w:marTop w:val="0"/>
          <w:marBottom w:val="0"/>
          <w:divBdr>
            <w:top w:val="none" w:sz="0" w:space="0" w:color="auto"/>
            <w:left w:val="none" w:sz="0" w:space="0" w:color="auto"/>
            <w:bottom w:val="none" w:sz="0" w:space="0" w:color="auto"/>
            <w:right w:val="none" w:sz="0" w:space="0" w:color="auto"/>
          </w:divBdr>
        </w:div>
        <w:div w:id="1264191259">
          <w:marLeft w:val="0"/>
          <w:marRight w:val="0"/>
          <w:marTop w:val="0"/>
          <w:marBottom w:val="0"/>
          <w:divBdr>
            <w:top w:val="none" w:sz="0" w:space="0" w:color="auto"/>
            <w:left w:val="none" w:sz="0" w:space="0" w:color="auto"/>
            <w:bottom w:val="none" w:sz="0" w:space="0" w:color="auto"/>
            <w:right w:val="none" w:sz="0" w:space="0" w:color="auto"/>
          </w:divBdr>
        </w:div>
      </w:divsChild>
    </w:div>
    <w:div w:id="476191585">
      <w:bodyDiv w:val="1"/>
      <w:marLeft w:val="0"/>
      <w:marRight w:val="0"/>
      <w:marTop w:val="0"/>
      <w:marBottom w:val="0"/>
      <w:divBdr>
        <w:top w:val="none" w:sz="0" w:space="0" w:color="auto"/>
        <w:left w:val="none" w:sz="0" w:space="0" w:color="auto"/>
        <w:bottom w:val="none" w:sz="0" w:space="0" w:color="auto"/>
        <w:right w:val="none" w:sz="0" w:space="0" w:color="auto"/>
      </w:divBdr>
      <w:divsChild>
        <w:div w:id="1921868698">
          <w:marLeft w:val="0"/>
          <w:marRight w:val="0"/>
          <w:marTop w:val="0"/>
          <w:marBottom w:val="0"/>
          <w:divBdr>
            <w:top w:val="none" w:sz="0" w:space="0" w:color="auto"/>
            <w:left w:val="none" w:sz="0" w:space="0" w:color="auto"/>
            <w:bottom w:val="none" w:sz="0" w:space="0" w:color="auto"/>
            <w:right w:val="none" w:sz="0" w:space="0" w:color="auto"/>
          </w:divBdr>
        </w:div>
        <w:div w:id="929050466">
          <w:marLeft w:val="0"/>
          <w:marRight w:val="0"/>
          <w:marTop w:val="0"/>
          <w:marBottom w:val="0"/>
          <w:divBdr>
            <w:top w:val="none" w:sz="0" w:space="0" w:color="auto"/>
            <w:left w:val="none" w:sz="0" w:space="0" w:color="auto"/>
            <w:bottom w:val="none" w:sz="0" w:space="0" w:color="auto"/>
            <w:right w:val="none" w:sz="0" w:space="0" w:color="auto"/>
          </w:divBdr>
        </w:div>
        <w:div w:id="1223447401">
          <w:marLeft w:val="0"/>
          <w:marRight w:val="0"/>
          <w:marTop w:val="0"/>
          <w:marBottom w:val="0"/>
          <w:divBdr>
            <w:top w:val="none" w:sz="0" w:space="0" w:color="auto"/>
            <w:left w:val="none" w:sz="0" w:space="0" w:color="auto"/>
            <w:bottom w:val="none" w:sz="0" w:space="0" w:color="auto"/>
            <w:right w:val="none" w:sz="0" w:space="0" w:color="auto"/>
          </w:divBdr>
        </w:div>
        <w:div w:id="93483957">
          <w:marLeft w:val="0"/>
          <w:marRight w:val="0"/>
          <w:marTop w:val="0"/>
          <w:marBottom w:val="0"/>
          <w:divBdr>
            <w:top w:val="none" w:sz="0" w:space="0" w:color="auto"/>
            <w:left w:val="none" w:sz="0" w:space="0" w:color="auto"/>
            <w:bottom w:val="none" w:sz="0" w:space="0" w:color="auto"/>
            <w:right w:val="none" w:sz="0" w:space="0" w:color="auto"/>
          </w:divBdr>
        </w:div>
        <w:div w:id="2143115584">
          <w:marLeft w:val="0"/>
          <w:marRight w:val="0"/>
          <w:marTop w:val="0"/>
          <w:marBottom w:val="0"/>
          <w:divBdr>
            <w:top w:val="none" w:sz="0" w:space="0" w:color="auto"/>
            <w:left w:val="none" w:sz="0" w:space="0" w:color="auto"/>
            <w:bottom w:val="none" w:sz="0" w:space="0" w:color="auto"/>
            <w:right w:val="none" w:sz="0" w:space="0" w:color="auto"/>
          </w:divBdr>
        </w:div>
        <w:div w:id="58863418">
          <w:marLeft w:val="0"/>
          <w:marRight w:val="0"/>
          <w:marTop w:val="0"/>
          <w:marBottom w:val="0"/>
          <w:divBdr>
            <w:top w:val="none" w:sz="0" w:space="0" w:color="auto"/>
            <w:left w:val="none" w:sz="0" w:space="0" w:color="auto"/>
            <w:bottom w:val="none" w:sz="0" w:space="0" w:color="auto"/>
            <w:right w:val="none" w:sz="0" w:space="0" w:color="auto"/>
          </w:divBdr>
        </w:div>
        <w:div w:id="1574318144">
          <w:marLeft w:val="0"/>
          <w:marRight w:val="0"/>
          <w:marTop w:val="0"/>
          <w:marBottom w:val="0"/>
          <w:divBdr>
            <w:top w:val="none" w:sz="0" w:space="0" w:color="auto"/>
            <w:left w:val="none" w:sz="0" w:space="0" w:color="auto"/>
            <w:bottom w:val="none" w:sz="0" w:space="0" w:color="auto"/>
            <w:right w:val="none" w:sz="0" w:space="0" w:color="auto"/>
          </w:divBdr>
        </w:div>
        <w:div w:id="630328468">
          <w:marLeft w:val="0"/>
          <w:marRight w:val="0"/>
          <w:marTop w:val="0"/>
          <w:marBottom w:val="0"/>
          <w:divBdr>
            <w:top w:val="none" w:sz="0" w:space="0" w:color="auto"/>
            <w:left w:val="none" w:sz="0" w:space="0" w:color="auto"/>
            <w:bottom w:val="none" w:sz="0" w:space="0" w:color="auto"/>
            <w:right w:val="none" w:sz="0" w:space="0" w:color="auto"/>
          </w:divBdr>
        </w:div>
        <w:div w:id="320429904">
          <w:marLeft w:val="0"/>
          <w:marRight w:val="0"/>
          <w:marTop w:val="0"/>
          <w:marBottom w:val="0"/>
          <w:divBdr>
            <w:top w:val="none" w:sz="0" w:space="0" w:color="auto"/>
            <w:left w:val="none" w:sz="0" w:space="0" w:color="auto"/>
            <w:bottom w:val="none" w:sz="0" w:space="0" w:color="auto"/>
            <w:right w:val="none" w:sz="0" w:space="0" w:color="auto"/>
          </w:divBdr>
        </w:div>
        <w:div w:id="531962430">
          <w:marLeft w:val="0"/>
          <w:marRight w:val="0"/>
          <w:marTop w:val="0"/>
          <w:marBottom w:val="0"/>
          <w:divBdr>
            <w:top w:val="none" w:sz="0" w:space="0" w:color="auto"/>
            <w:left w:val="none" w:sz="0" w:space="0" w:color="auto"/>
            <w:bottom w:val="none" w:sz="0" w:space="0" w:color="auto"/>
            <w:right w:val="none" w:sz="0" w:space="0" w:color="auto"/>
          </w:divBdr>
        </w:div>
        <w:div w:id="1509714090">
          <w:marLeft w:val="0"/>
          <w:marRight w:val="0"/>
          <w:marTop w:val="0"/>
          <w:marBottom w:val="0"/>
          <w:divBdr>
            <w:top w:val="none" w:sz="0" w:space="0" w:color="auto"/>
            <w:left w:val="none" w:sz="0" w:space="0" w:color="auto"/>
            <w:bottom w:val="none" w:sz="0" w:space="0" w:color="auto"/>
            <w:right w:val="none" w:sz="0" w:space="0" w:color="auto"/>
          </w:divBdr>
        </w:div>
        <w:div w:id="1902128658">
          <w:marLeft w:val="0"/>
          <w:marRight w:val="0"/>
          <w:marTop w:val="0"/>
          <w:marBottom w:val="0"/>
          <w:divBdr>
            <w:top w:val="none" w:sz="0" w:space="0" w:color="auto"/>
            <w:left w:val="none" w:sz="0" w:space="0" w:color="auto"/>
            <w:bottom w:val="none" w:sz="0" w:space="0" w:color="auto"/>
            <w:right w:val="none" w:sz="0" w:space="0" w:color="auto"/>
          </w:divBdr>
        </w:div>
        <w:div w:id="1992975901">
          <w:marLeft w:val="0"/>
          <w:marRight w:val="0"/>
          <w:marTop w:val="0"/>
          <w:marBottom w:val="0"/>
          <w:divBdr>
            <w:top w:val="none" w:sz="0" w:space="0" w:color="auto"/>
            <w:left w:val="none" w:sz="0" w:space="0" w:color="auto"/>
            <w:bottom w:val="none" w:sz="0" w:space="0" w:color="auto"/>
            <w:right w:val="none" w:sz="0" w:space="0" w:color="auto"/>
          </w:divBdr>
        </w:div>
        <w:div w:id="293215821">
          <w:marLeft w:val="0"/>
          <w:marRight w:val="0"/>
          <w:marTop w:val="0"/>
          <w:marBottom w:val="0"/>
          <w:divBdr>
            <w:top w:val="none" w:sz="0" w:space="0" w:color="auto"/>
            <w:left w:val="none" w:sz="0" w:space="0" w:color="auto"/>
            <w:bottom w:val="none" w:sz="0" w:space="0" w:color="auto"/>
            <w:right w:val="none" w:sz="0" w:space="0" w:color="auto"/>
          </w:divBdr>
        </w:div>
        <w:div w:id="2098869470">
          <w:marLeft w:val="0"/>
          <w:marRight w:val="0"/>
          <w:marTop w:val="0"/>
          <w:marBottom w:val="0"/>
          <w:divBdr>
            <w:top w:val="none" w:sz="0" w:space="0" w:color="auto"/>
            <w:left w:val="none" w:sz="0" w:space="0" w:color="auto"/>
            <w:bottom w:val="none" w:sz="0" w:space="0" w:color="auto"/>
            <w:right w:val="none" w:sz="0" w:space="0" w:color="auto"/>
          </w:divBdr>
        </w:div>
        <w:div w:id="761995227">
          <w:marLeft w:val="0"/>
          <w:marRight w:val="0"/>
          <w:marTop w:val="0"/>
          <w:marBottom w:val="0"/>
          <w:divBdr>
            <w:top w:val="none" w:sz="0" w:space="0" w:color="auto"/>
            <w:left w:val="none" w:sz="0" w:space="0" w:color="auto"/>
            <w:bottom w:val="none" w:sz="0" w:space="0" w:color="auto"/>
            <w:right w:val="none" w:sz="0" w:space="0" w:color="auto"/>
          </w:divBdr>
        </w:div>
        <w:div w:id="553200377">
          <w:marLeft w:val="0"/>
          <w:marRight w:val="0"/>
          <w:marTop w:val="0"/>
          <w:marBottom w:val="0"/>
          <w:divBdr>
            <w:top w:val="none" w:sz="0" w:space="0" w:color="auto"/>
            <w:left w:val="none" w:sz="0" w:space="0" w:color="auto"/>
            <w:bottom w:val="none" w:sz="0" w:space="0" w:color="auto"/>
            <w:right w:val="none" w:sz="0" w:space="0" w:color="auto"/>
          </w:divBdr>
        </w:div>
        <w:div w:id="603657862">
          <w:marLeft w:val="0"/>
          <w:marRight w:val="0"/>
          <w:marTop w:val="0"/>
          <w:marBottom w:val="0"/>
          <w:divBdr>
            <w:top w:val="none" w:sz="0" w:space="0" w:color="auto"/>
            <w:left w:val="none" w:sz="0" w:space="0" w:color="auto"/>
            <w:bottom w:val="none" w:sz="0" w:space="0" w:color="auto"/>
            <w:right w:val="none" w:sz="0" w:space="0" w:color="auto"/>
          </w:divBdr>
        </w:div>
      </w:divsChild>
    </w:div>
    <w:div w:id="504706951">
      <w:bodyDiv w:val="1"/>
      <w:marLeft w:val="0"/>
      <w:marRight w:val="0"/>
      <w:marTop w:val="0"/>
      <w:marBottom w:val="0"/>
      <w:divBdr>
        <w:top w:val="none" w:sz="0" w:space="0" w:color="auto"/>
        <w:left w:val="none" w:sz="0" w:space="0" w:color="auto"/>
        <w:bottom w:val="none" w:sz="0" w:space="0" w:color="auto"/>
        <w:right w:val="none" w:sz="0" w:space="0" w:color="auto"/>
      </w:divBdr>
      <w:divsChild>
        <w:div w:id="866606419">
          <w:marLeft w:val="0"/>
          <w:marRight w:val="0"/>
          <w:marTop w:val="0"/>
          <w:marBottom w:val="0"/>
          <w:divBdr>
            <w:top w:val="none" w:sz="0" w:space="0" w:color="auto"/>
            <w:left w:val="none" w:sz="0" w:space="0" w:color="auto"/>
            <w:bottom w:val="none" w:sz="0" w:space="0" w:color="auto"/>
            <w:right w:val="none" w:sz="0" w:space="0" w:color="auto"/>
          </w:divBdr>
        </w:div>
        <w:div w:id="1708334630">
          <w:marLeft w:val="0"/>
          <w:marRight w:val="0"/>
          <w:marTop w:val="0"/>
          <w:marBottom w:val="0"/>
          <w:divBdr>
            <w:top w:val="none" w:sz="0" w:space="0" w:color="auto"/>
            <w:left w:val="none" w:sz="0" w:space="0" w:color="auto"/>
            <w:bottom w:val="none" w:sz="0" w:space="0" w:color="auto"/>
            <w:right w:val="none" w:sz="0" w:space="0" w:color="auto"/>
          </w:divBdr>
        </w:div>
      </w:divsChild>
    </w:div>
    <w:div w:id="540826031">
      <w:bodyDiv w:val="1"/>
      <w:marLeft w:val="0"/>
      <w:marRight w:val="0"/>
      <w:marTop w:val="0"/>
      <w:marBottom w:val="0"/>
      <w:divBdr>
        <w:top w:val="none" w:sz="0" w:space="0" w:color="auto"/>
        <w:left w:val="none" w:sz="0" w:space="0" w:color="auto"/>
        <w:bottom w:val="none" w:sz="0" w:space="0" w:color="auto"/>
        <w:right w:val="none" w:sz="0" w:space="0" w:color="auto"/>
      </w:divBdr>
      <w:divsChild>
        <w:div w:id="66584802">
          <w:marLeft w:val="0"/>
          <w:marRight w:val="0"/>
          <w:marTop w:val="0"/>
          <w:marBottom w:val="0"/>
          <w:divBdr>
            <w:top w:val="none" w:sz="0" w:space="0" w:color="auto"/>
            <w:left w:val="none" w:sz="0" w:space="0" w:color="auto"/>
            <w:bottom w:val="none" w:sz="0" w:space="0" w:color="auto"/>
            <w:right w:val="none" w:sz="0" w:space="0" w:color="auto"/>
          </w:divBdr>
        </w:div>
        <w:div w:id="1843468107">
          <w:marLeft w:val="0"/>
          <w:marRight w:val="0"/>
          <w:marTop w:val="0"/>
          <w:marBottom w:val="0"/>
          <w:divBdr>
            <w:top w:val="none" w:sz="0" w:space="0" w:color="auto"/>
            <w:left w:val="none" w:sz="0" w:space="0" w:color="auto"/>
            <w:bottom w:val="none" w:sz="0" w:space="0" w:color="auto"/>
            <w:right w:val="none" w:sz="0" w:space="0" w:color="auto"/>
          </w:divBdr>
        </w:div>
      </w:divsChild>
    </w:div>
    <w:div w:id="774790236">
      <w:bodyDiv w:val="1"/>
      <w:marLeft w:val="0"/>
      <w:marRight w:val="0"/>
      <w:marTop w:val="0"/>
      <w:marBottom w:val="0"/>
      <w:divBdr>
        <w:top w:val="none" w:sz="0" w:space="0" w:color="auto"/>
        <w:left w:val="none" w:sz="0" w:space="0" w:color="auto"/>
        <w:bottom w:val="none" w:sz="0" w:space="0" w:color="auto"/>
        <w:right w:val="none" w:sz="0" w:space="0" w:color="auto"/>
      </w:divBdr>
      <w:divsChild>
        <w:div w:id="421488732">
          <w:marLeft w:val="0"/>
          <w:marRight w:val="0"/>
          <w:marTop w:val="0"/>
          <w:marBottom w:val="0"/>
          <w:divBdr>
            <w:top w:val="none" w:sz="0" w:space="0" w:color="auto"/>
            <w:left w:val="none" w:sz="0" w:space="0" w:color="auto"/>
            <w:bottom w:val="none" w:sz="0" w:space="0" w:color="auto"/>
            <w:right w:val="none" w:sz="0" w:space="0" w:color="auto"/>
          </w:divBdr>
        </w:div>
        <w:div w:id="1174564395">
          <w:marLeft w:val="0"/>
          <w:marRight w:val="0"/>
          <w:marTop w:val="0"/>
          <w:marBottom w:val="0"/>
          <w:divBdr>
            <w:top w:val="none" w:sz="0" w:space="0" w:color="auto"/>
            <w:left w:val="none" w:sz="0" w:space="0" w:color="auto"/>
            <w:bottom w:val="none" w:sz="0" w:space="0" w:color="auto"/>
            <w:right w:val="none" w:sz="0" w:space="0" w:color="auto"/>
          </w:divBdr>
        </w:div>
        <w:div w:id="2439467">
          <w:marLeft w:val="0"/>
          <w:marRight w:val="0"/>
          <w:marTop w:val="0"/>
          <w:marBottom w:val="0"/>
          <w:divBdr>
            <w:top w:val="none" w:sz="0" w:space="0" w:color="auto"/>
            <w:left w:val="none" w:sz="0" w:space="0" w:color="auto"/>
            <w:bottom w:val="none" w:sz="0" w:space="0" w:color="auto"/>
            <w:right w:val="none" w:sz="0" w:space="0" w:color="auto"/>
          </w:divBdr>
        </w:div>
      </w:divsChild>
    </w:div>
    <w:div w:id="910116641">
      <w:bodyDiv w:val="1"/>
      <w:marLeft w:val="0"/>
      <w:marRight w:val="0"/>
      <w:marTop w:val="0"/>
      <w:marBottom w:val="0"/>
      <w:divBdr>
        <w:top w:val="none" w:sz="0" w:space="0" w:color="auto"/>
        <w:left w:val="none" w:sz="0" w:space="0" w:color="auto"/>
        <w:bottom w:val="none" w:sz="0" w:space="0" w:color="auto"/>
        <w:right w:val="none" w:sz="0" w:space="0" w:color="auto"/>
      </w:divBdr>
    </w:div>
    <w:div w:id="997459379">
      <w:bodyDiv w:val="1"/>
      <w:marLeft w:val="0"/>
      <w:marRight w:val="0"/>
      <w:marTop w:val="0"/>
      <w:marBottom w:val="0"/>
      <w:divBdr>
        <w:top w:val="none" w:sz="0" w:space="0" w:color="auto"/>
        <w:left w:val="none" w:sz="0" w:space="0" w:color="auto"/>
        <w:bottom w:val="none" w:sz="0" w:space="0" w:color="auto"/>
        <w:right w:val="none" w:sz="0" w:space="0" w:color="auto"/>
      </w:divBdr>
      <w:divsChild>
        <w:div w:id="1331716080">
          <w:marLeft w:val="0"/>
          <w:marRight w:val="0"/>
          <w:marTop w:val="0"/>
          <w:marBottom w:val="0"/>
          <w:divBdr>
            <w:top w:val="none" w:sz="0" w:space="0" w:color="auto"/>
            <w:left w:val="none" w:sz="0" w:space="0" w:color="auto"/>
            <w:bottom w:val="none" w:sz="0" w:space="0" w:color="auto"/>
            <w:right w:val="none" w:sz="0" w:space="0" w:color="auto"/>
          </w:divBdr>
        </w:div>
        <w:div w:id="381440537">
          <w:marLeft w:val="0"/>
          <w:marRight w:val="0"/>
          <w:marTop w:val="0"/>
          <w:marBottom w:val="0"/>
          <w:divBdr>
            <w:top w:val="none" w:sz="0" w:space="0" w:color="auto"/>
            <w:left w:val="none" w:sz="0" w:space="0" w:color="auto"/>
            <w:bottom w:val="none" w:sz="0" w:space="0" w:color="auto"/>
            <w:right w:val="none" w:sz="0" w:space="0" w:color="auto"/>
          </w:divBdr>
        </w:div>
      </w:divsChild>
    </w:div>
    <w:div w:id="1004089280">
      <w:bodyDiv w:val="1"/>
      <w:marLeft w:val="0"/>
      <w:marRight w:val="0"/>
      <w:marTop w:val="0"/>
      <w:marBottom w:val="0"/>
      <w:divBdr>
        <w:top w:val="none" w:sz="0" w:space="0" w:color="auto"/>
        <w:left w:val="none" w:sz="0" w:space="0" w:color="auto"/>
        <w:bottom w:val="none" w:sz="0" w:space="0" w:color="auto"/>
        <w:right w:val="none" w:sz="0" w:space="0" w:color="auto"/>
      </w:divBdr>
      <w:divsChild>
        <w:div w:id="1172717340">
          <w:marLeft w:val="0"/>
          <w:marRight w:val="0"/>
          <w:marTop w:val="0"/>
          <w:marBottom w:val="0"/>
          <w:divBdr>
            <w:top w:val="none" w:sz="0" w:space="0" w:color="auto"/>
            <w:left w:val="none" w:sz="0" w:space="0" w:color="auto"/>
            <w:bottom w:val="none" w:sz="0" w:space="0" w:color="auto"/>
            <w:right w:val="none" w:sz="0" w:space="0" w:color="auto"/>
          </w:divBdr>
        </w:div>
      </w:divsChild>
    </w:div>
    <w:div w:id="1383821334">
      <w:bodyDiv w:val="1"/>
      <w:marLeft w:val="0"/>
      <w:marRight w:val="0"/>
      <w:marTop w:val="0"/>
      <w:marBottom w:val="0"/>
      <w:divBdr>
        <w:top w:val="none" w:sz="0" w:space="0" w:color="auto"/>
        <w:left w:val="none" w:sz="0" w:space="0" w:color="auto"/>
        <w:bottom w:val="none" w:sz="0" w:space="0" w:color="auto"/>
        <w:right w:val="none" w:sz="0" w:space="0" w:color="auto"/>
      </w:divBdr>
      <w:divsChild>
        <w:div w:id="278876115">
          <w:marLeft w:val="0"/>
          <w:marRight w:val="0"/>
          <w:marTop w:val="0"/>
          <w:marBottom w:val="0"/>
          <w:divBdr>
            <w:top w:val="none" w:sz="0" w:space="0" w:color="auto"/>
            <w:left w:val="none" w:sz="0" w:space="0" w:color="auto"/>
            <w:bottom w:val="none" w:sz="0" w:space="0" w:color="auto"/>
            <w:right w:val="none" w:sz="0" w:space="0" w:color="auto"/>
          </w:divBdr>
        </w:div>
        <w:div w:id="1909223624">
          <w:marLeft w:val="0"/>
          <w:marRight w:val="0"/>
          <w:marTop w:val="0"/>
          <w:marBottom w:val="0"/>
          <w:divBdr>
            <w:top w:val="none" w:sz="0" w:space="0" w:color="auto"/>
            <w:left w:val="none" w:sz="0" w:space="0" w:color="auto"/>
            <w:bottom w:val="none" w:sz="0" w:space="0" w:color="auto"/>
            <w:right w:val="none" w:sz="0" w:space="0" w:color="auto"/>
          </w:divBdr>
        </w:div>
        <w:div w:id="1671637210">
          <w:marLeft w:val="0"/>
          <w:marRight w:val="0"/>
          <w:marTop w:val="0"/>
          <w:marBottom w:val="0"/>
          <w:divBdr>
            <w:top w:val="none" w:sz="0" w:space="0" w:color="auto"/>
            <w:left w:val="none" w:sz="0" w:space="0" w:color="auto"/>
            <w:bottom w:val="none" w:sz="0" w:space="0" w:color="auto"/>
            <w:right w:val="none" w:sz="0" w:space="0" w:color="auto"/>
          </w:divBdr>
        </w:div>
        <w:div w:id="962927903">
          <w:marLeft w:val="0"/>
          <w:marRight w:val="0"/>
          <w:marTop w:val="0"/>
          <w:marBottom w:val="0"/>
          <w:divBdr>
            <w:top w:val="none" w:sz="0" w:space="0" w:color="auto"/>
            <w:left w:val="none" w:sz="0" w:space="0" w:color="auto"/>
            <w:bottom w:val="none" w:sz="0" w:space="0" w:color="auto"/>
            <w:right w:val="none" w:sz="0" w:space="0" w:color="auto"/>
          </w:divBdr>
        </w:div>
        <w:div w:id="1354918844">
          <w:marLeft w:val="0"/>
          <w:marRight w:val="0"/>
          <w:marTop w:val="0"/>
          <w:marBottom w:val="0"/>
          <w:divBdr>
            <w:top w:val="none" w:sz="0" w:space="0" w:color="auto"/>
            <w:left w:val="none" w:sz="0" w:space="0" w:color="auto"/>
            <w:bottom w:val="none" w:sz="0" w:space="0" w:color="auto"/>
            <w:right w:val="none" w:sz="0" w:space="0" w:color="auto"/>
          </w:divBdr>
        </w:div>
        <w:div w:id="1069302817">
          <w:marLeft w:val="0"/>
          <w:marRight w:val="0"/>
          <w:marTop w:val="0"/>
          <w:marBottom w:val="0"/>
          <w:divBdr>
            <w:top w:val="none" w:sz="0" w:space="0" w:color="auto"/>
            <w:left w:val="none" w:sz="0" w:space="0" w:color="auto"/>
            <w:bottom w:val="none" w:sz="0" w:space="0" w:color="auto"/>
            <w:right w:val="none" w:sz="0" w:space="0" w:color="auto"/>
          </w:divBdr>
        </w:div>
        <w:div w:id="984968343">
          <w:marLeft w:val="0"/>
          <w:marRight w:val="0"/>
          <w:marTop w:val="0"/>
          <w:marBottom w:val="0"/>
          <w:divBdr>
            <w:top w:val="none" w:sz="0" w:space="0" w:color="auto"/>
            <w:left w:val="none" w:sz="0" w:space="0" w:color="auto"/>
            <w:bottom w:val="none" w:sz="0" w:space="0" w:color="auto"/>
            <w:right w:val="none" w:sz="0" w:space="0" w:color="auto"/>
          </w:divBdr>
        </w:div>
        <w:div w:id="2105758505">
          <w:marLeft w:val="0"/>
          <w:marRight w:val="0"/>
          <w:marTop w:val="0"/>
          <w:marBottom w:val="0"/>
          <w:divBdr>
            <w:top w:val="none" w:sz="0" w:space="0" w:color="auto"/>
            <w:left w:val="none" w:sz="0" w:space="0" w:color="auto"/>
            <w:bottom w:val="none" w:sz="0" w:space="0" w:color="auto"/>
            <w:right w:val="none" w:sz="0" w:space="0" w:color="auto"/>
          </w:divBdr>
        </w:div>
        <w:div w:id="2136752301">
          <w:marLeft w:val="0"/>
          <w:marRight w:val="0"/>
          <w:marTop w:val="0"/>
          <w:marBottom w:val="0"/>
          <w:divBdr>
            <w:top w:val="none" w:sz="0" w:space="0" w:color="auto"/>
            <w:left w:val="none" w:sz="0" w:space="0" w:color="auto"/>
            <w:bottom w:val="none" w:sz="0" w:space="0" w:color="auto"/>
            <w:right w:val="none" w:sz="0" w:space="0" w:color="auto"/>
          </w:divBdr>
        </w:div>
        <w:div w:id="1250311590">
          <w:marLeft w:val="0"/>
          <w:marRight w:val="0"/>
          <w:marTop w:val="0"/>
          <w:marBottom w:val="0"/>
          <w:divBdr>
            <w:top w:val="none" w:sz="0" w:space="0" w:color="auto"/>
            <w:left w:val="none" w:sz="0" w:space="0" w:color="auto"/>
            <w:bottom w:val="none" w:sz="0" w:space="0" w:color="auto"/>
            <w:right w:val="none" w:sz="0" w:space="0" w:color="auto"/>
          </w:divBdr>
        </w:div>
        <w:div w:id="460727137">
          <w:marLeft w:val="0"/>
          <w:marRight w:val="0"/>
          <w:marTop w:val="0"/>
          <w:marBottom w:val="0"/>
          <w:divBdr>
            <w:top w:val="none" w:sz="0" w:space="0" w:color="auto"/>
            <w:left w:val="none" w:sz="0" w:space="0" w:color="auto"/>
            <w:bottom w:val="none" w:sz="0" w:space="0" w:color="auto"/>
            <w:right w:val="none" w:sz="0" w:space="0" w:color="auto"/>
          </w:divBdr>
        </w:div>
        <w:div w:id="1520965838">
          <w:marLeft w:val="0"/>
          <w:marRight w:val="0"/>
          <w:marTop w:val="0"/>
          <w:marBottom w:val="0"/>
          <w:divBdr>
            <w:top w:val="none" w:sz="0" w:space="0" w:color="auto"/>
            <w:left w:val="none" w:sz="0" w:space="0" w:color="auto"/>
            <w:bottom w:val="none" w:sz="0" w:space="0" w:color="auto"/>
            <w:right w:val="none" w:sz="0" w:space="0" w:color="auto"/>
          </w:divBdr>
        </w:div>
        <w:div w:id="413403633">
          <w:marLeft w:val="0"/>
          <w:marRight w:val="0"/>
          <w:marTop w:val="0"/>
          <w:marBottom w:val="0"/>
          <w:divBdr>
            <w:top w:val="none" w:sz="0" w:space="0" w:color="auto"/>
            <w:left w:val="none" w:sz="0" w:space="0" w:color="auto"/>
            <w:bottom w:val="none" w:sz="0" w:space="0" w:color="auto"/>
            <w:right w:val="none" w:sz="0" w:space="0" w:color="auto"/>
          </w:divBdr>
        </w:div>
        <w:div w:id="1709378623">
          <w:marLeft w:val="0"/>
          <w:marRight w:val="0"/>
          <w:marTop w:val="0"/>
          <w:marBottom w:val="0"/>
          <w:divBdr>
            <w:top w:val="none" w:sz="0" w:space="0" w:color="auto"/>
            <w:left w:val="none" w:sz="0" w:space="0" w:color="auto"/>
            <w:bottom w:val="none" w:sz="0" w:space="0" w:color="auto"/>
            <w:right w:val="none" w:sz="0" w:space="0" w:color="auto"/>
          </w:divBdr>
        </w:div>
        <w:div w:id="1385370365">
          <w:marLeft w:val="0"/>
          <w:marRight w:val="0"/>
          <w:marTop w:val="0"/>
          <w:marBottom w:val="0"/>
          <w:divBdr>
            <w:top w:val="none" w:sz="0" w:space="0" w:color="auto"/>
            <w:left w:val="none" w:sz="0" w:space="0" w:color="auto"/>
            <w:bottom w:val="none" w:sz="0" w:space="0" w:color="auto"/>
            <w:right w:val="none" w:sz="0" w:space="0" w:color="auto"/>
          </w:divBdr>
        </w:div>
        <w:div w:id="313727405">
          <w:marLeft w:val="0"/>
          <w:marRight w:val="0"/>
          <w:marTop w:val="0"/>
          <w:marBottom w:val="0"/>
          <w:divBdr>
            <w:top w:val="none" w:sz="0" w:space="0" w:color="auto"/>
            <w:left w:val="none" w:sz="0" w:space="0" w:color="auto"/>
            <w:bottom w:val="none" w:sz="0" w:space="0" w:color="auto"/>
            <w:right w:val="none" w:sz="0" w:space="0" w:color="auto"/>
          </w:divBdr>
        </w:div>
        <w:div w:id="371422407">
          <w:marLeft w:val="0"/>
          <w:marRight w:val="0"/>
          <w:marTop w:val="0"/>
          <w:marBottom w:val="0"/>
          <w:divBdr>
            <w:top w:val="none" w:sz="0" w:space="0" w:color="auto"/>
            <w:left w:val="none" w:sz="0" w:space="0" w:color="auto"/>
            <w:bottom w:val="none" w:sz="0" w:space="0" w:color="auto"/>
            <w:right w:val="none" w:sz="0" w:space="0" w:color="auto"/>
          </w:divBdr>
        </w:div>
        <w:div w:id="455374989">
          <w:marLeft w:val="0"/>
          <w:marRight w:val="0"/>
          <w:marTop w:val="0"/>
          <w:marBottom w:val="0"/>
          <w:divBdr>
            <w:top w:val="none" w:sz="0" w:space="0" w:color="auto"/>
            <w:left w:val="none" w:sz="0" w:space="0" w:color="auto"/>
            <w:bottom w:val="none" w:sz="0" w:space="0" w:color="auto"/>
            <w:right w:val="none" w:sz="0" w:space="0" w:color="auto"/>
          </w:divBdr>
        </w:div>
      </w:divsChild>
    </w:div>
    <w:div w:id="1598979182">
      <w:bodyDiv w:val="1"/>
      <w:marLeft w:val="0"/>
      <w:marRight w:val="0"/>
      <w:marTop w:val="0"/>
      <w:marBottom w:val="0"/>
      <w:divBdr>
        <w:top w:val="none" w:sz="0" w:space="0" w:color="auto"/>
        <w:left w:val="none" w:sz="0" w:space="0" w:color="auto"/>
        <w:bottom w:val="none" w:sz="0" w:space="0" w:color="auto"/>
        <w:right w:val="none" w:sz="0" w:space="0" w:color="auto"/>
      </w:divBdr>
      <w:divsChild>
        <w:div w:id="1305769889">
          <w:marLeft w:val="0"/>
          <w:marRight w:val="0"/>
          <w:marTop w:val="0"/>
          <w:marBottom w:val="0"/>
          <w:divBdr>
            <w:top w:val="none" w:sz="0" w:space="0" w:color="auto"/>
            <w:left w:val="none" w:sz="0" w:space="0" w:color="auto"/>
            <w:bottom w:val="none" w:sz="0" w:space="0" w:color="auto"/>
            <w:right w:val="none" w:sz="0" w:space="0" w:color="auto"/>
          </w:divBdr>
        </w:div>
        <w:div w:id="244463429">
          <w:marLeft w:val="0"/>
          <w:marRight w:val="0"/>
          <w:marTop w:val="0"/>
          <w:marBottom w:val="0"/>
          <w:divBdr>
            <w:top w:val="none" w:sz="0" w:space="0" w:color="auto"/>
            <w:left w:val="none" w:sz="0" w:space="0" w:color="auto"/>
            <w:bottom w:val="none" w:sz="0" w:space="0" w:color="auto"/>
            <w:right w:val="none" w:sz="0" w:space="0" w:color="auto"/>
          </w:divBdr>
        </w:div>
      </w:divsChild>
    </w:div>
    <w:div w:id="1614283995">
      <w:bodyDiv w:val="1"/>
      <w:marLeft w:val="0"/>
      <w:marRight w:val="0"/>
      <w:marTop w:val="0"/>
      <w:marBottom w:val="0"/>
      <w:divBdr>
        <w:top w:val="none" w:sz="0" w:space="0" w:color="auto"/>
        <w:left w:val="none" w:sz="0" w:space="0" w:color="auto"/>
        <w:bottom w:val="none" w:sz="0" w:space="0" w:color="auto"/>
        <w:right w:val="none" w:sz="0" w:space="0" w:color="auto"/>
      </w:divBdr>
      <w:divsChild>
        <w:div w:id="69741388">
          <w:marLeft w:val="0"/>
          <w:marRight w:val="0"/>
          <w:marTop w:val="0"/>
          <w:marBottom w:val="0"/>
          <w:divBdr>
            <w:top w:val="none" w:sz="0" w:space="0" w:color="auto"/>
            <w:left w:val="none" w:sz="0" w:space="0" w:color="auto"/>
            <w:bottom w:val="none" w:sz="0" w:space="0" w:color="auto"/>
            <w:right w:val="none" w:sz="0" w:space="0" w:color="auto"/>
          </w:divBdr>
        </w:div>
        <w:div w:id="600989692">
          <w:marLeft w:val="0"/>
          <w:marRight w:val="0"/>
          <w:marTop w:val="0"/>
          <w:marBottom w:val="0"/>
          <w:divBdr>
            <w:top w:val="none" w:sz="0" w:space="0" w:color="auto"/>
            <w:left w:val="none" w:sz="0" w:space="0" w:color="auto"/>
            <w:bottom w:val="none" w:sz="0" w:space="0" w:color="auto"/>
            <w:right w:val="none" w:sz="0" w:space="0" w:color="auto"/>
          </w:divBdr>
        </w:div>
        <w:div w:id="2116436325">
          <w:marLeft w:val="0"/>
          <w:marRight w:val="0"/>
          <w:marTop w:val="0"/>
          <w:marBottom w:val="0"/>
          <w:divBdr>
            <w:top w:val="none" w:sz="0" w:space="0" w:color="auto"/>
            <w:left w:val="none" w:sz="0" w:space="0" w:color="auto"/>
            <w:bottom w:val="none" w:sz="0" w:space="0" w:color="auto"/>
            <w:right w:val="none" w:sz="0" w:space="0" w:color="auto"/>
          </w:divBdr>
        </w:div>
        <w:div w:id="1502550221">
          <w:marLeft w:val="0"/>
          <w:marRight w:val="0"/>
          <w:marTop w:val="0"/>
          <w:marBottom w:val="0"/>
          <w:divBdr>
            <w:top w:val="none" w:sz="0" w:space="0" w:color="auto"/>
            <w:left w:val="none" w:sz="0" w:space="0" w:color="auto"/>
            <w:bottom w:val="none" w:sz="0" w:space="0" w:color="auto"/>
            <w:right w:val="none" w:sz="0" w:space="0" w:color="auto"/>
          </w:divBdr>
        </w:div>
        <w:div w:id="1982923351">
          <w:marLeft w:val="0"/>
          <w:marRight w:val="0"/>
          <w:marTop w:val="0"/>
          <w:marBottom w:val="0"/>
          <w:divBdr>
            <w:top w:val="none" w:sz="0" w:space="0" w:color="auto"/>
            <w:left w:val="none" w:sz="0" w:space="0" w:color="auto"/>
            <w:bottom w:val="none" w:sz="0" w:space="0" w:color="auto"/>
            <w:right w:val="none" w:sz="0" w:space="0" w:color="auto"/>
          </w:divBdr>
        </w:div>
        <w:div w:id="1135488560">
          <w:marLeft w:val="0"/>
          <w:marRight w:val="0"/>
          <w:marTop w:val="0"/>
          <w:marBottom w:val="0"/>
          <w:divBdr>
            <w:top w:val="none" w:sz="0" w:space="0" w:color="auto"/>
            <w:left w:val="none" w:sz="0" w:space="0" w:color="auto"/>
            <w:bottom w:val="none" w:sz="0" w:space="0" w:color="auto"/>
            <w:right w:val="none" w:sz="0" w:space="0" w:color="auto"/>
          </w:divBdr>
        </w:div>
        <w:div w:id="1864392182">
          <w:marLeft w:val="0"/>
          <w:marRight w:val="0"/>
          <w:marTop w:val="0"/>
          <w:marBottom w:val="0"/>
          <w:divBdr>
            <w:top w:val="none" w:sz="0" w:space="0" w:color="auto"/>
            <w:left w:val="none" w:sz="0" w:space="0" w:color="auto"/>
            <w:bottom w:val="none" w:sz="0" w:space="0" w:color="auto"/>
            <w:right w:val="none" w:sz="0" w:space="0" w:color="auto"/>
          </w:divBdr>
        </w:div>
        <w:div w:id="1170949055">
          <w:marLeft w:val="0"/>
          <w:marRight w:val="0"/>
          <w:marTop w:val="0"/>
          <w:marBottom w:val="0"/>
          <w:divBdr>
            <w:top w:val="none" w:sz="0" w:space="0" w:color="auto"/>
            <w:left w:val="none" w:sz="0" w:space="0" w:color="auto"/>
            <w:bottom w:val="none" w:sz="0" w:space="0" w:color="auto"/>
            <w:right w:val="none" w:sz="0" w:space="0" w:color="auto"/>
          </w:divBdr>
        </w:div>
        <w:div w:id="627668203">
          <w:marLeft w:val="0"/>
          <w:marRight w:val="0"/>
          <w:marTop w:val="0"/>
          <w:marBottom w:val="0"/>
          <w:divBdr>
            <w:top w:val="none" w:sz="0" w:space="0" w:color="auto"/>
            <w:left w:val="none" w:sz="0" w:space="0" w:color="auto"/>
            <w:bottom w:val="none" w:sz="0" w:space="0" w:color="auto"/>
            <w:right w:val="none" w:sz="0" w:space="0" w:color="auto"/>
          </w:divBdr>
        </w:div>
        <w:div w:id="55977972">
          <w:marLeft w:val="0"/>
          <w:marRight w:val="0"/>
          <w:marTop w:val="0"/>
          <w:marBottom w:val="0"/>
          <w:divBdr>
            <w:top w:val="none" w:sz="0" w:space="0" w:color="auto"/>
            <w:left w:val="none" w:sz="0" w:space="0" w:color="auto"/>
            <w:bottom w:val="none" w:sz="0" w:space="0" w:color="auto"/>
            <w:right w:val="none" w:sz="0" w:space="0" w:color="auto"/>
          </w:divBdr>
        </w:div>
        <w:div w:id="1540048846">
          <w:marLeft w:val="0"/>
          <w:marRight w:val="0"/>
          <w:marTop w:val="0"/>
          <w:marBottom w:val="0"/>
          <w:divBdr>
            <w:top w:val="none" w:sz="0" w:space="0" w:color="auto"/>
            <w:left w:val="none" w:sz="0" w:space="0" w:color="auto"/>
            <w:bottom w:val="none" w:sz="0" w:space="0" w:color="auto"/>
            <w:right w:val="none" w:sz="0" w:space="0" w:color="auto"/>
          </w:divBdr>
        </w:div>
        <w:div w:id="1051467564">
          <w:marLeft w:val="0"/>
          <w:marRight w:val="0"/>
          <w:marTop w:val="0"/>
          <w:marBottom w:val="0"/>
          <w:divBdr>
            <w:top w:val="none" w:sz="0" w:space="0" w:color="auto"/>
            <w:left w:val="none" w:sz="0" w:space="0" w:color="auto"/>
            <w:bottom w:val="none" w:sz="0" w:space="0" w:color="auto"/>
            <w:right w:val="none" w:sz="0" w:space="0" w:color="auto"/>
          </w:divBdr>
        </w:div>
        <w:div w:id="1686326296">
          <w:marLeft w:val="0"/>
          <w:marRight w:val="0"/>
          <w:marTop w:val="0"/>
          <w:marBottom w:val="0"/>
          <w:divBdr>
            <w:top w:val="none" w:sz="0" w:space="0" w:color="auto"/>
            <w:left w:val="none" w:sz="0" w:space="0" w:color="auto"/>
            <w:bottom w:val="none" w:sz="0" w:space="0" w:color="auto"/>
            <w:right w:val="none" w:sz="0" w:space="0" w:color="auto"/>
          </w:divBdr>
        </w:div>
        <w:div w:id="1259756722">
          <w:marLeft w:val="0"/>
          <w:marRight w:val="0"/>
          <w:marTop w:val="0"/>
          <w:marBottom w:val="0"/>
          <w:divBdr>
            <w:top w:val="none" w:sz="0" w:space="0" w:color="auto"/>
            <w:left w:val="none" w:sz="0" w:space="0" w:color="auto"/>
            <w:bottom w:val="none" w:sz="0" w:space="0" w:color="auto"/>
            <w:right w:val="none" w:sz="0" w:space="0" w:color="auto"/>
          </w:divBdr>
        </w:div>
        <w:div w:id="1187644001">
          <w:marLeft w:val="0"/>
          <w:marRight w:val="0"/>
          <w:marTop w:val="0"/>
          <w:marBottom w:val="0"/>
          <w:divBdr>
            <w:top w:val="none" w:sz="0" w:space="0" w:color="auto"/>
            <w:left w:val="none" w:sz="0" w:space="0" w:color="auto"/>
            <w:bottom w:val="none" w:sz="0" w:space="0" w:color="auto"/>
            <w:right w:val="none" w:sz="0" w:space="0" w:color="auto"/>
          </w:divBdr>
        </w:div>
        <w:div w:id="1495415454">
          <w:marLeft w:val="0"/>
          <w:marRight w:val="0"/>
          <w:marTop w:val="0"/>
          <w:marBottom w:val="0"/>
          <w:divBdr>
            <w:top w:val="none" w:sz="0" w:space="0" w:color="auto"/>
            <w:left w:val="none" w:sz="0" w:space="0" w:color="auto"/>
            <w:bottom w:val="none" w:sz="0" w:space="0" w:color="auto"/>
            <w:right w:val="none" w:sz="0" w:space="0" w:color="auto"/>
          </w:divBdr>
        </w:div>
        <w:div w:id="1544755187">
          <w:marLeft w:val="0"/>
          <w:marRight w:val="0"/>
          <w:marTop w:val="0"/>
          <w:marBottom w:val="0"/>
          <w:divBdr>
            <w:top w:val="none" w:sz="0" w:space="0" w:color="auto"/>
            <w:left w:val="none" w:sz="0" w:space="0" w:color="auto"/>
            <w:bottom w:val="none" w:sz="0" w:space="0" w:color="auto"/>
            <w:right w:val="none" w:sz="0" w:space="0" w:color="auto"/>
          </w:divBdr>
        </w:div>
        <w:div w:id="1506360006">
          <w:marLeft w:val="0"/>
          <w:marRight w:val="0"/>
          <w:marTop w:val="0"/>
          <w:marBottom w:val="0"/>
          <w:divBdr>
            <w:top w:val="none" w:sz="0" w:space="0" w:color="auto"/>
            <w:left w:val="none" w:sz="0" w:space="0" w:color="auto"/>
            <w:bottom w:val="none" w:sz="0" w:space="0" w:color="auto"/>
            <w:right w:val="none" w:sz="0" w:space="0" w:color="auto"/>
          </w:divBdr>
        </w:div>
      </w:divsChild>
    </w:div>
    <w:div w:id="1626279231">
      <w:bodyDiv w:val="1"/>
      <w:marLeft w:val="0"/>
      <w:marRight w:val="0"/>
      <w:marTop w:val="0"/>
      <w:marBottom w:val="0"/>
      <w:divBdr>
        <w:top w:val="none" w:sz="0" w:space="0" w:color="auto"/>
        <w:left w:val="none" w:sz="0" w:space="0" w:color="auto"/>
        <w:bottom w:val="none" w:sz="0" w:space="0" w:color="auto"/>
        <w:right w:val="none" w:sz="0" w:space="0" w:color="auto"/>
      </w:divBdr>
      <w:divsChild>
        <w:div w:id="1030372379">
          <w:marLeft w:val="0"/>
          <w:marRight w:val="0"/>
          <w:marTop w:val="0"/>
          <w:marBottom w:val="0"/>
          <w:divBdr>
            <w:top w:val="none" w:sz="0" w:space="0" w:color="auto"/>
            <w:left w:val="none" w:sz="0" w:space="0" w:color="auto"/>
            <w:bottom w:val="none" w:sz="0" w:space="0" w:color="auto"/>
            <w:right w:val="none" w:sz="0" w:space="0" w:color="auto"/>
          </w:divBdr>
        </w:div>
      </w:divsChild>
    </w:div>
    <w:div w:id="1894582800">
      <w:bodyDiv w:val="1"/>
      <w:marLeft w:val="0"/>
      <w:marRight w:val="0"/>
      <w:marTop w:val="0"/>
      <w:marBottom w:val="0"/>
      <w:divBdr>
        <w:top w:val="none" w:sz="0" w:space="0" w:color="auto"/>
        <w:left w:val="none" w:sz="0" w:space="0" w:color="auto"/>
        <w:bottom w:val="none" w:sz="0" w:space="0" w:color="auto"/>
        <w:right w:val="none" w:sz="0" w:space="0" w:color="auto"/>
      </w:divBdr>
    </w:div>
    <w:div w:id="1940991790">
      <w:bodyDiv w:val="1"/>
      <w:marLeft w:val="0"/>
      <w:marRight w:val="0"/>
      <w:marTop w:val="0"/>
      <w:marBottom w:val="0"/>
      <w:divBdr>
        <w:top w:val="none" w:sz="0" w:space="0" w:color="auto"/>
        <w:left w:val="none" w:sz="0" w:space="0" w:color="auto"/>
        <w:bottom w:val="none" w:sz="0" w:space="0" w:color="auto"/>
        <w:right w:val="none" w:sz="0" w:space="0" w:color="auto"/>
      </w:divBdr>
      <w:divsChild>
        <w:div w:id="40786937">
          <w:marLeft w:val="0"/>
          <w:marRight w:val="0"/>
          <w:marTop w:val="0"/>
          <w:marBottom w:val="0"/>
          <w:divBdr>
            <w:top w:val="none" w:sz="0" w:space="0" w:color="auto"/>
            <w:left w:val="none" w:sz="0" w:space="0" w:color="auto"/>
            <w:bottom w:val="none" w:sz="0" w:space="0" w:color="auto"/>
            <w:right w:val="none" w:sz="0" w:space="0" w:color="auto"/>
          </w:divBdr>
        </w:div>
        <w:div w:id="107163577">
          <w:marLeft w:val="0"/>
          <w:marRight w:val="0"/>
          <w:marTop w:val="0"/>
          <w:marBottom w:val="0"/>
          <w:divBdr>
            <w:top w:val="none" w:sz="0" w:space="0" w:color="auto"/>
            <w:left w:val="none" w:sz="0" w:space="0" w:color="auto"/>
            <w:bottom w:val="none" w:sz="0" w:space="0" w:color="auto"/>
            <w:right w:val="none" w:sz="0" w:space="0" w:color="auto"/>
          </w:divBdr>
        </w:div>
      </w:divsChild>
    </w:div>
    <w:div w:id="2003849946">
      <w:bodyDiv w:val="1"/>
      <w:marLeft w:val="0"/>
      <w:marRight w:val="0"/>
      <w:marTop w:val="0"/>
      <w:marBottom w:val="0"/>
      <w:divBdr>
        <w:top w:val="none" w:sz="0" w:space="0" w:color="auto"/>
        <w:left w:val="none" w:sz="0" w:space="0" w:color="auto"/>
        <w:bottom w:val="none" w:sz="0" w:space="0" w:color="auto"/>
        <w:right w:val="none" w:sz="0" w:space="0" w:color="auto"/>
      </w:divBdr>
      <w:divsChild>
        <w:div w:id="2126458017">
          <w:marLeft w:val="0"/>
          <w:marRight w:val="0"/>
          <w:marTop w:val="0"/>
          <w:marBottom w:val="0"/>
          <w:divBdr>
            <w:top w:val="none" w:sz="0" w:space="0" w:color="auto"/>
            <w:left w:val="none" w:sz="0" w:space="0" w:color="auto"/>
            <w:bottom w:val="none" w:sz="0" w:space="0" w:color="auto"/>
            <w:right w:val="none" w:sz="0" w:space="0" w:color="auto"/>
          </w:divBdr>
        </w:div>
        <w:div w:id="796680555">
          <w:marLeft w:val="0"/>
          <w:marRight w:val="0"/>
          <w:marTop w:val="0"/>
          <w:marBottom w:val="0"/>
          <w:divBdr>
            <w:top w:val="none" w:sz="0" w:space="0" w:color="auto"/>
            <w:left w:val="none" w:sz="0" w:space="0" w:color="auto"/>
            <w:bottom w:val="none" w:sz="0" w:space="0" w:color="auto"/>
            <w:right w:val="none" w:sz="0" w:space="0" w:color="auto"/>
          </w:divBdr>
        </w:div>
        <w:div w:id="2109346866">
          <w:marLeft w:val="0"/>
          <w:marRight w:val="0"/>
          <w:marTop w:val="0"/>
          <w:marBottom w:val="0"/>
          <w:divBdr>
            <w:top w:val="none" w:sz="0" w:space="0" w:color="auto"/>
            <w:left w:val="none" w:sz="0" w:space="0" w:color="auto"/>
            <w:bottom w:val="none" w:sz="0" w:space="0" w:color="auto"/>
            <w:right w:val="none" w:sz="0" w:space="0" w:color="auto"/>
          </w:divBdr>
        </w:div>
        <w:div w:id="1041324252">
          <w:marLeft w:val="0"/>
          <w:marRight w:val="0"/>
          <w:marTop w:val="0"/>
          <w:marBottom w:val="0"/>
          <w:divBdr>
            <w:top w:val="none" w:sz="0" w:space="0" w:color="auto"/>
            <w:left w:val="none" w:sz="0" w:space="0" w:color="auto"/>
            <w:bottom w:val="none" w:sz="0" w:space="0" w:color="auto"/>
            <w:right w:val="none" w:sz="0" w:space="0" w:color="auto"/>
          </w:divBdr>
        </w:div>
        <w:div w:id="14501326">
          <w:marLeft w:val="0"/>
          <w:marRight w:val="0"/>
          <w:marTop w:val="0"/>
          <w:marBottom w:val="0"/>
          <w:divBdr>
            <w:top w:val="none" w:sz="0" w:space="0" w:color="auto"/>
            <w:left w:val="none" w:sz="0" w:space="0" w:color="auto"/>
            <w:bottom w:val="none" w:sz="0" w:space="0" w:color="auto"/>
            <w:right w:val="none" w:sz="0" w:space="0" w:color="auto"/>
          </w:divBdr>
        </w:div>
        <w:div w:id="2122719871">
          <w:marLeft w:val="0"/>
          <w:marRight w:val="0"/>
          <w:marTop w:val="0"/>
          <w:marBottom w:val="0"/>
          <w:divBdr>
            <w:top w:val="none" w:sz="0" w:space="0" w:color="auto"/>
            <w:left w:val="none" w:sz="0" w:space="0" w:color="auto"/>
            <w:bottom w:val="none" w:sz="0" w:space="0" w:color="auto"/>
            <w:right w:val="none" w:sz="0" w:space="0" w:color="auto"/>
          </w:divBdr>
        </w:div>
        <w:div w:id="2047950869">
          <w:marLeft w:val="0"/>
          <w:marRight w:val="0"/>
          <w:marTop w:val="0"/>
          <w:marBottom w:val="0"/>
          <w:divBdr>
            <w:top w:val="none" w:sz="0" w:space="0" w:color="auto"/>
            <w:left w:val="none" w:sz="0" w:space="0" w:color="auto"/>
            <w:bottom w:val="none" w:sz="0" w:space="0" w:color="auto"/>
            <w:right w:val="none" w:sz="0" w:space="0" w:color="auto"/>
          </w:divBdr>
        </w:div>
        <w:div w:id="8341091">
          <w:marLeft w:val="0"/>
          <w:marRight w:val="0"/>
          <w:marTop w:val="0"/>
          <w:marBottom w:val="0"/>
          <w:divBdr>
            <w:top w:val="none" w:sz="0" w:space="0" w:color="auto"/>
            <w:left w:val="none" w:sz="0" w:space="0" w:color="auto"/>
            <w:bottom w:val="none" w:sz="0" w:space="0" w:color="auto"/>
            <w:right w:val="none" w:sz="0" w:space="0" w:color="auto"/>
          </w:divBdr>
        </w:div>
        <w:div w:id="1691252104">
          <w:marLeft w:val="0"/>
          <w:marRight w:val="0"/>
          <w:marTop w:val="0"/>
          <w:marBottom w:val="0"/>
          <w:divBdr>
            <w:top w:val="none" w:sz="0" w:space="0" w:color="auto"/>
            <w:left w:val="none" w:sz="0" w:space="0" w:color="auto"/>
            <w:bottom w:val="none" w:sz="0" w:space="0" w:color="auto"/>
            <w:right w:val="none" w:sz="0" w:space="0" w:color="auto"/>
          </w:divBdr>
        </w:div>
        <w:div w:id="407115800">
          <w:marLeft w:val="0"/>
          <w:marRight w:val="0"/>
          <w:marTop w:val="0"/>
          <w:marBottom w:val="0"/>
          <w:divBdr>
            <w:top w:val="none" w:sz="0" w:space="0" w:color="auto"/>
            <w:left w:val="none" w:sz="0" w:space="0" w:color="auto"/>
            <w:bottom w:val="none" w:sz="0" w:space="0" w:color="auto"/>
            <w:right w:val="none" w:sz="0" w:space="0" w:color="auto"/>
          </w:divBdr>
        </w:div>
        <w:div w:id="1851096445">
          <w:marLeft w:val="0"/>
          <w:marRight w:val="0"/>
          <w:marTop w:val="0"/>
          <w:marBottom w:val="0"/>
          <w:divBdr>
            <w:top w:val="none" w:sz="0" w:space="0" w:color="auto"/>
            <w:left w:val="none" w:sz="0" w:space="0" w:color="auto"/>
            <w:bottom w:val="none" w:sz="0" w:space="0" w:color="auto"/>
            <w:right w:val="none" w:sz="0" w:space="0" w:color="auto"/>
          </w:divBdr>
        </w:div>
        <w:div w:id="1608612034">
          <w:marLeft w:val="0"/>
          <w:marRight w:val="0"/>
          <w:marTop w:val="0"/>
          <w:marBottom w:val="0"/>
          <w:divBdr>
            <w:top w:val="none" w:sz="0" w:space="0" w:color="auto"/>
            <w:left w:val="none" w:sz="0" w:space="0" w:color="auto"/>
            <w:bottom w:val="none" w:sz="0" w:space="0" w:color="auto"/>
            <w:right w:val="none" w:sz="0" w:space="0" w:color="auto"/>
          </w:divBdr>
        </w:div>
        <w:div w:id="1330401499">
          <w:marLeft w:val="0"/>
          <w:marRight w:val="0"/>
          <w:marTop w:val="0"/>
          <w:marBottom w:val="0"/>
          <w:divBdr>
            <w:top w:val="none" w:sz="0" w:space="0" w:color="auto"/>
            <w:left w:val="none" w:sz="0" w:space="0" w:color="auto"/>
            <w:bottom w:val="none" w:sz="0" w:space="0" w:color="auto"/>
            <w:right w:val="none" w:sz="0" w:space="0" w:color="auto"/>
          </w:divBdr>
        </w:div>
        <w:div w:id="2006934741">
          <w:marLeft w:val="0"/>
          <w:marRight w:val="0"/>
          <w:marTop w:val="0"/>
          <w:marBottom w:val="0"/>
          <w:divBdr>
            <w:top w:val="none" w:sz="0" w:space="0" w:color="auto"/>
            <w:left w:val="none" w:sz="0" w:space="0" w:color="auto"/>
            <w:bottom w:val="none" w:sz="0" w:space="0" w:color="auto"/>
            <w:right w:val="none" w:sz="0" w:space="0" w:color="auto"/>
          </w:divBdr>
        </w:div>
        <w:div w:id="1631981238">
          <w:marLeft w:val="0"/>
          <w:marRight w:val="0"/>
          <w:marTop w:val="0"/>
          <w:marBottom w:val="0"/>
          <w:divBdr>
            <w:top w:val="none" w:sz="0" w:space="0" w:color="auto"/>
            <w:left w:val="none" w:sz="0" w:space="0" w:color="auto"/>
            <w:bottom w:val="none" w:sz="0" w:space="0" w:color="auto"/>
            <w:right w:val="none" w:sz="0" w:space="0" w:color="auto"/>
          </w:divBdr>
        </w:div>
        <w:div w:id="1898977966">
          <w:marLeft w:val="0"/>
          <w:marRight w:val="0"/>
          <w:marTop w:val="0"/>
          <w:marBottom w:val="0"/>
          <w:divBdr>
            <w:top w:val="none" w:sz="0" w:space="0" w:color="auto"/>
            <w:left w:val="none" w:sz="0" w:space="0" w:color="auto"/>
            <w:bottom w:val="none" w:sz="0" w:space="0" w:color="auto"/>
            <w:right w:val="none" w:sz="0" w:space="0" w:color="auto"/>
          </w:divBdr>
        </w:div>
        <w:div w:id="334528323">
          <w:marLeft w:val="0"/>
          <w:marRight w:val="0"/>
          <w:marTop w:val="0"/>
          <w:marBottom w:val="0"/>
          <w:divBdr>
            <w:top w:val="none" w:sz="0" w:space="0" w:color="auto"/>
            <w:left w:val="none" w:sz="0" w:space="0" w:color="auto"/>
            <w:bottom w:val="none" w:sz="0" w:space="0" w:color="auto"/>
            <w:right w:val="none" w:sz="0" w:space="0" w:color="auto"/>
          </w:divBdr>
        </w:div>
        <w:div w:id="1766030147">
          <w:marLeft w:val="0"/>
          <w:marRight w:val="0"/>
          <w:marTop w:val="0"/>
          <w:marBottom w:val="0"/>
          <w:divBdr>
            <w:top w:val="none" w:sz="0" w:space="0" w:color="auto"/>
            <w:left w:val="none" w:sz="0" w:space="0" w:color="auto"/>
            <w:bottom w:val="none" w:sz="0" w:space="0" w:color="auto"/>
            <w:right w:val="none" w:sz="0" w:space="0" w:color="auto"/>
          </w:divBdr>
        </w:div>
      </w:divsChild>
    </w:div>
    <w:div w:id="2038314127">
      <w:bodyDiv w:val="1"/>
      <w:marLeft w:val="0"/>
      <w:marRight w:val="0"/>
      <w:marTop w:val="0"/>
      <w:marBottom w:val="0"/>
      <w:divBdr>
        <w:top w:val="none" w:sz="0" w:space="0" w:color="auto"/>
        <w:left w:val="none" w:sz="0" w:space="0" w:color="auto"/>
        <w:bottom w:val="none" w:sz="0" w:space="0" w:color="auto"/>
        <w:right w:val="none" w:sz="0" w:space="0" w:color="auto"/>
      </w:divBdr>
    </w:div>
    <w:div w:id="2130196812">
      <w:bodyDiv w:val="1"/>
      <w:marLeft w:val="0"/>
      <w:marRight w:val="0"/>
      <w:marTop w:val="0"/>
      <w:marBottom w:val="0"/>
      <w:divBdr>
        <w:top w:val="none" w:sz="0" w:space="0" w:color="auto"/>
        <w:left w:val="none" w:sz="0" w:space="0" w:color="auto"/>
        <w:bottom w:val="none" w:sz="0" w:space="0" w:color="auto"/>
        <w:right w:val="none" w:sz="0" w:space="0" w:color="auto"/>
      </w:divBdr>
      <w:divsChild>
        <w:div w:id="36244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ocs.ggplot2.org/current/geom_smooth-4.png" TargetMode="External"/><Relationship Id="rId2" Type="http://schemas.openxmlformats.org/officeDocument/2006/relationships/hyperlink" Target="https://en.wikipedia.org/wiki/Box_plot"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BC50B4-B985-C84C-9D6C-1A44ED49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3238</Words>
  <Characters>18460</Characters>
  <Application>Microsoft Macintosh Word</Application>
  <DocSecurity>0</DocSecurity>
  <Lines>153</Lines>
  <Paragraphs>43</Paragraphs>
  <ScaleCrop>false</ScaleCrop>
  <HeadingPairs>
    <vt:vector size="2" baseType="variant">
      <vt:variant>
        <vt:lpstr>Tytuł</vt:lpstr>
      </vt:variant>
      <vt:variant>
        <vt:i4>1</vt:i4>
      </vt:variant>
    </vt:vector>
  </HeadingPairs>
  <TitlesOfParts>
    <vt:vector size="1" baseType="lpstr">
      <vt:lpstr/>
    </vt:vector>
  </TitlesOfParts>
  <Company>Vanuatu</Company>
  <LinksUpToDate>false</LinksUpToDate>
  <CharactersWithSpaces>21655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Przemyslaw Biecek</cp:lastModifiedBy>
  <cp:revision>20</cp:revision>
  <cp:lastPrinted>2016-08-26T12:42:00Z</cp:lastPrinted>
  <dcterms:created xsi:type="dcterms:W3CDTF">2016-09-01T13:41:00Z</dcterms:created>
  <dcterms:modified xsi:type="dcterms:W3CDTF">2016-09-09T07:35:00Z</dcterms:modified>
</cp:coreProperties>
</file>